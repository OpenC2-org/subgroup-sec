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81384" w14:textId="77777777" w:rsidR="006C3DD9" w:rsidRDefault="00321ECB" w:rsidP="00932721">
      <w:pPr>
        <w:jc w:val="center"/>
        <w:rPr>
          <w:ins w:id="0" w:author="Michael Larmie" w:date="2016-06-07T13:20:00Z"/>
          <w:b/>
          <w:sz w:val="28"/>
          <w:szCs w:val="28"/>
        </w:rPr>
      </w:pPr>
      <w:r w:rsidRPr="00932721">
        <w:rPr>
          <w:b/>
          <w:sz w:val="28"/>
          <w:szCs w:val="28"/>
        </w:rPr>
        <w:t xml:space="preserve">OpenC2 </w:t>
      </w:r>
      <w:ins w:id="1" w:author="Michael Larmie" w:date="2016-06-07T13:19:00Z">
        <w:r w:rsidR="006C3DD9">
          <w:rPr>
            <w:b/>
            <w:sz w:val="28"/>
            <w:szCs w:val="28"/>
          </w:rPr>
          <w:t xml:space="preserve">I.A. </w:t>
        </w:r>
      </w:ins>
    </w:p>
    <w:p w14:paraId="32AEA46C" w14:textId="22319FA6" w:rsidR="000A450C" w:rsidRPr="00932721" w:rsidRDefault="006C3DD9" w:rsidP="00932721">
      <w:pPr>
        <w:jc w:val="center"/>
        <w:rPr>
          <w:b/>
          <w:sz w:val="28"/>
          <w:szCs w:val="28"/>
        </w:rPr>
      </w:pPr>
      <w:bookmarkStart w:id="2" w:name="OLE_LINK6"/>
      <w:bookmarkStart w:id="3" w:name="OLE_LINK7"/>
      <w:bookmarkStart w:id="4" w:name="_GoBack"/>
      <w:ins w:id="5" w:author="Michael Larmie" w:date="2016-06-07T13:20:00Z">
        <w:r>
          <w:rPr>
            <w:b/>
            <w:sz w:val="28"/>
            <w:szCs w:val="28"/>
          </w:rPr>
          <w:t>Implementation Considerations</w:t>
        </w:r>
      </w:ins>
      <w:del w:id="6" w:author="Michael Larmie" w:date="2016-06-07T13:19:00Z">
        <w:r w:rsidR="00321ECB" w:rsidRPr="00932721" w:rsidDel="006C3DD9">
          <w:rPr>
            <w:b/>
            <w:sz w:val="28"/>
            <w:szCs w:val="28"/>
          </w:rPr>
          <w:delText>Language Security – Initial Draft</w:delText>
        </w:r>
      </w:del>
    </w:p>
    <w:bookmarkEnd w:id="2"/>
    <w:bookmarkEnd w:id="3"/>
    <w:bookmarkEnd w:id="4"/>
    <w:p w14:paraId="70E694AE" w14:textId="77777777" w:rsidR="00321ECB" w:rsidRPr="004C6575" w:rsidRDefault="00321ECB" w:rsidP="00321ECB">
      <w:pPr>
        <w:rPr>
          <w:b/>
        </w:rPr>
      </w:pPr>
      <w:r>
        <w:rPr>
          <w:b/>
        </w:rPr>
        <w:t>Introduction</w:t>
      </w:r>
    </w:p>
    <w:p w14:paraId="58E2C20F" w14:textId="77777777" w:rsidR="00321ECB" w:rsidRDefault="00321ECB" w:rsidP="00321ECB">
      <w:pPr>
        <w:pStyle w:val="ListParagraph"/>
        <w:numPr>
          <w:ilvl w:val="0"/>
          <w:numId w:val="1"/>
        </w:numPr>
      </w:pPr>
      <w:r>
        <w:t>Emphasis placed on separation of problem space and solution space</w:t>
      </w:r>
    </w:p>
    <w:p w14:paraId="0E3B9431" w14:textId="77777777" w:rsidR="00122CAC" w:rsidRDefault="00122CAC" w:rsidP="00122CAC">
      <w:pPr>
        <w:pStyle w:val="ListParagraph"/>
        <w:numPr>
          <w:ilvl w:val="0"/>
          <w:numId w:val="1"/>
        </w:numPr>
      </w:pPr>
      <w:r>
        <w:t>Focus of OpenC2 is the language, not the ACD system</w:t>
      </w:r>
    </w:p>
    <w:p w14:paraId="1EB0CE01" w14:textId="77777777" w:rsidR="00321ECB" w:rsidRDefault="00321ECB" w:rsidP="00321ECB">
      <w:pPr>
        <w:pStyle w:val="ListParagraph"/>
        <w:numPr>
          <w:ilvl w:val="0"/>
          <w:numId w:val="1"/>
        </w:numPr>
      </w:pPr>
      <w:r>
        <w:t>Introduce concept that a poorly designed/implemented OpenC2 may enrich an environment for potential adversaries</w:t>
      </w:r>
    </w:p>
    <w:p w14:paraId="7FDBCAA9" w14:textId="77777777" w:rsidR="00321ECB" w:rsidRDefault="00321ECB" w:rsidP="00321ECB">
      <w:pPr>
        <w:pStyle w:val="ListParagraph"/>
        <w:numPr>
          <w:ilvl w:val="0"/>
          <w:numId w:val="1"/>
        </w:numPr>
      </w:pPr>
      <w:r>
        <w:t>Objective of OpenC2 should be to provide rapid response while not introducing new avenues of exploitation</w:t>
      </w:r>
    </w:p>
    <w:p w14:paraId="2DFAAE7B" w14:textId="4B1403F8" w:rsidR="00321ECB" w:rsidRPr="00AD50D1" w:rsidRDefault="006F2857">
      <w:pPr>
        <w:rPr>
          <w:b/>
        </w:rPr>
      </w:pPr>
      <w:r w:rsidRPr="00AD50D1">
        <w:rPr>
          <w:b/>
        </w:rPr>
        <w:t>Threat Landsc</w:t>
      </w:r>
      <w:ins w:id="7" w:author="Michael Larmie" w:date="2016-06-07T13:20:00Z">
        <w:r w:rsidR="006C3DD9">
          <w:rPr>
            <w:b/>
          </w:rPr>
          <w:t>ape</w:t>
        </w:r>
      </w:ins>
      <w:del w:id="8" w:author="Michael Larmie" w:date="2016-06-07T13:20:00Z">
        <w:r w:rsidRPr="00AD50D1" w:rsidDel="006C3DD9">
          <w:rPr>
            <w:b/>
          </w:rPr>
          <w:delText>ape</w:delText>
        </w:r>
      </w:del>
    </w:p>
    <w:p w14:paraId="05046C8B" w14:textId="77777777" w:rsidR="00AD50D1" w:rsidRDefault="00AD50D1" w:rsidP="00AD50D1">
      <w:pPr>
        <w:pStyle w:val="ListParagraph"/>
        <w:numPr>
          <w:ilvl w:val="0"/>
          <w:numId w:val="2"/>
        </w:numPr>
      </w:pPr>
      <w:r>
        <w:t>Control planes of all systems/networks is a primary target (think keys to the kingdom) since control planes are often the enablers of access.</w:t>
      </w:r>
    </w:p>
    <w:p w14:paraId="15C4CB65" w14:textId="77777777" w:rsidR="00AD50D1" w:rsidRDefault="00AD50D1" w:rsidP="00AD50D1">
      <w:pPr>
        <w:pStyle w:val="ListParagraph"/>
        <w:numPr>
          <w:ilvl w:val="0"/>
          <w:numId w:val="2"/>
        </w:numPr>
      </w:pPr>
      <w:r>
        <w:t>CND systems are also key targets as part of subverting access controls and detection.</w:t>
      </w:r>
    </w:p>
    <w:p w14:paraId="39BB8C54" w14:textId="77777777" w:rsidR="00AD50D1" w:rsidRDefault="00AD50D1" w:rsidP="00AD50D1">
      <w:pPr>
        <w:pStyle w:val="ListParagraph"/>
        <w:numPr>
          <w:ilvl w:val="0"/>
          <w:numId w:val="2"/>
        </w:numPr>
      </w:pPr>
      <w:r>
        <w:t xml:space="preserve">Many attacks focus on protocol/language exploitation based on lax enforcement and </w:t>
      </w:r>
      <w:commentRangeStart w:id="9"/>
      <w:ins w:id="10" w:author="dpk" w:date="2016-06-03T10:20:00Z">
        <w:r w:rsidR="00A0298F">
          <w:t>lack</w:t>
        </w:r>
        <w:commentRangeEnd w:id="9"/>
        <w:r w:rsidR="00A0298F">
          <w:rPr>
            <w:rStyle w:val="CommentReference"/>
          </w:rPr>
          <w:commentReference w:id="9"/>
        </w:r>
        <w:r w:rsidR="00A0298F">
          <w:t xml:space="preserve"> of </w:t>
        </w:r>
      </w:ins>
      <w:r>
        <w:t>input validation.</w:t>
      </w:r>
    </w:p>
    <w:p w14:paraId="6B03338D" w14:textId="77777777" w:rsidR="006F2857" w:rsidRDefault="006F2857"/>
    <w:p w14:paraId="74DD9B89" w14:textId="77777777" w:rsidR="006F2857" w:rsidRPr="002935B9" w:rsidRDefault="006F2857">
      <w:pPr>
        <w:rPr>
          <w:b/>
        </w:rPr>
      </w:pPr>
      <w:r w:rsidRPr="002935B9">
        <w:rPr>
          <w:b/>
        </w:rPr>
        <w:t>Operating Environment</w:t>
      </w:r>
    </w:p>
    <w:p w14:paraId="74A4C596" w14:textId="77777777" w:rsidR="002159BE" w:rsidRDefault="002159BE" w:rsidP="002159BE">
      <w:pPr>
        <w:pStyle w:val="ListParagraph"/>
        <w:numPr>
          <w:ilvl w:val="0"/>
          <w:numId w:val="3"/>
        </w:numPr>
      </w:pPr>
      <w:r>
        <w:t>Mixed environments.</w:t>
      </w:r>
    </w:p>
    <w:p w14:paraId="703CFE34" w14:textId="77777777" w:rsidR="002159BE" w:rsidRDefault="002159BE" w:rsidP="002159BE">
      <w:pPr>
        <w:pStyle w:val="ListParagraph"/>
        <w:numPr>
          <w:ilvl w:val="0"/>
          <w:numId w:val="3"/>
        </w:numPr>
      </w:pPr>
      <w:r>
        <w:t>Mixed device smarts.</w:t>
      </w:r>
    </w:p>
    <w:p w14:paraId="6EF114B0" w14:textId="77777777" w:rsidR="002159BE" w:rsidRDefault="002159BE" w:rsidP="002159BE">
      <w:pPr>
        <w:pStyle w:val="ListParagraph"/>
        <w:numPr>
          <w:ilvl w:val="0"/>
          <w:numId w:val="3"/>
        </w:numPr>
      </w:pPr>
      <w:r>
        <w:t>Inheritance of legacy devices and architectures.</w:t>
      </w:r>
    </w:p>
    <w:p w14:paraId="31B39142" w14:textId="77777777" w:rsidR="002159BE" w:rsidRDefault="002159BE" w:rsidP="002159BE">
      <w:pPr>
        <w:pStyle w:val="ListParagraph"/>
        <w:numPr>
          <w:ilvl w:val="0"/>
          <w:numId w:val="3"/>
        </w:numPr>
      </w:pPr>
      <w:r>
        <w:t>Varied regulatory and compliance landscape leads to varied design choices.</w:t>
      </w:r>
    </w:p>
    <w:p w14:paraId="50D86B6A" w14:textId="77777777" w:rsidR="002159BE" w:rsidRDefault="002159BE" w:rsidP="002159BE">
      <w:pPr>
        <w:pStyle w:val="ListParagraph"/>
        <w:numPr>
          <w:ilvl w:val="0"/>
          <w:numId w:val="3"/>
        </w:numPr>
      </w:pPr>
      <w:r>
        <w:t>The OpenC2 language should be thin and flexible enough to fit within a wide range of environments.</w:t>
      </w:r>
    </w:p>
    <w:p w14:paraId="199DA491" w14:textId="77777777" w:rsidR="006F2857" w:rsidRDefault="006F2857"/>
    <w:p w14:paraId="4FBF0719" w14:textId="77777777" w:rsidR="006F2857" w:rsidRPr="002935B9" w:rsidRDefault="006F2857">
      <w:pPr>
        <w:rPr>
          <w:b/>
        </w:rPr>
      </w:pPr>
      <w:r w:rsidRPr="002935B9">
        <w:rPr>
          <w:b/>
        </w:rPr>
        <w:t>Security Implications of Language Structure</w:t>
      </w:r>
    </w:p>
    <w:p w14:paraId="6E801B4D" w14:textId="77777777" w:rsidR="00B23387" w:rsidRPr="00136035" w:rsidRDefault="00B23387" w:rsidP="00B23387">
      <w:pPr>
        <w:pStyle w:val="ListParagraph"/>
        <w:numPr>
          <w:ilvl w:val="0"/>
          <w:numId w:val="4"/>
        </w:numPr>
      </w:pPr>
      <w:r w:rsidRPr="00136035">
        <w:t xml:space="preserve">Only </w:t>
      </w:r>
      <w:ins w:id="11" w:author="dpk" w:date="2016-06-03T10:24:00Z">
        <w:r w:rsidR="00A0298F">
          <w:t xml:space="preserve">essential and </w:t>
        </w:r>
      </w:ins>
      <w:r w:rsidRPr="00136035">
        <w:t>core security elements should be added to syntax</w:t>
      </w:r>
    </w:p>
    <w:p w14:paraId="43A45547" w14:textId="77777777" w:rsidR="00A0298F" w:rsidRDefault="00A0298F" w:rsidP="00B23387">
      <w:pPr>
        <w:pStyle w:val="ListParagraph"/>
        <w:numPr>
          <w:ilvl w:val="1"/>
          <w:numId w:val="4"/>
        </w:numPr>
        <w:rPr>
          <w:ins w:id="12" w:author="dpk" w:date="2016-06-03T10:23:00Z"/>
        </w:rPr>
      </w:pPr>
      <w:ins w:id="13" w:author="dpk" w:date="2016-06-03T10:26:00Z">
        <w:r>
          <w:t>desired effect</w:t>
        </w:r>
      </w:ins>
      <w:ins w:id="14" w:author="dpk" w:date="2016-06-03T10:24:00Z">
        <w:r>
          <w:t xml:space="preserve"> not achievable </w:t>
        </w:r>
      </w:ins>
      <w:ins w:id="15" w:author="dpk" w:date="2016-06-03T10:26:00Z">
        <w:r>
          <w:t>using message stack</w:t>
        </w:r>
      </w:ins>
    </w:p>
    <w:p w14:paraId="12686BD3" w14:textId="77777777" w:rsidR="00B23387" w:rsidRPr="00136035" w:rsidRDefault="00B23387" w:rsidP="00A0298F">
      <w:pPr>
        <w:pStyle w:val="ListParagraph"/>
        <w:numPr>
          <w:ilvl w:val="1"/>
          <w:numId w:val="4"/>
        </w:numPr>
      </w:pPr>
      <w:r w:rsidRPr="00136035">
        <w:t>applicable to all targets and actuators</w:t>
      </w:r>
    </w:p>
    <w:p w14:paraId="4AFD27C3" w14:textId="77777777" w:rsidR="00A0298F" w:rsidRPr="00136035" w:rsidRDefault="00B23387" w:rsidP="00A0298F">
      <w:pPr>
        <w:pStyle w:val="ListParagraph"/>
        <w:numPr>
          <w:ilvl w:val="1"/>
          <w:numId w:val="4"/>
        </w:numPr>
      </w:pPr>
      <w:r w:rsidRPr="00136035">
        <w:t>applicable to all contexts</w:t>
      </w:r>
    </w:p>
    <w:p w14:paraId="6CEB40D3" w14:textId="77777777" w:rsidR="00B23387" w:rsidRPr="00136035" w:rsidRDefault="00B23387" w:rsidP="00B23387">
      <w:pPr>
        <w:pStyle w:val="ListParagraph"/>
        <w:numPr>
          <w:ilvl w:val="0"/>
          <w:numId w:val="4"/>
        </w:numPr>
      </w:pPr>
      <w:r w:rsidRPr="00136035">
        <w:t>Context-specific security elements as specifiers</w:t>
      </w:r>
    </w:p>
    <w:p w14:paraId="1822C874" w14:textId="77777777" w:rsidR="00B23387" w:rsidRPr="00136035" w:rsidRDefault="00B23387" w:rsidP="00B23387">
      <w:pPr>
        <w:pStyle w:val="ListParagraph"/>
        <w:numPr>
          <w:ilvl w:val="1"/>
          <w:numId w:val="4"/>
        </w:numPr>
      </w:pPr>
      <w:r w:rsidRPr="00136035">
        <w:t>ignored by devices that don't have the required capability</w:t>
      </w:r>
    </w:p>
    <w:p w14:paraId="0970CFE7" w14:textId="77777777" w:rsidR="00B23387" w:rsidRPr="00136035" w:rsidRDefault="00B23387" w:rsidP="00B23387">
      <w:pPr>
        <w:pStyle w:val="ListParagraph"/>
        <w:numPr>
          <w:ilvl w:val="1"/>
          <w:numId w:val="4"/>
        </w:numPr>
      </w:pPr>
      <w:r w:rsidRPr="00136035">
        <w:t>not mandatory in all domains</w:t>
      </w:r>
    </w:p>
    <w:p w14:paraId="47E48884" w14:textId="77777777" w:rsidR="00B23387" w:rsidRPr="00136035" w:rsidRDefault="00B23387" w:rsidP="00B23387">
      <w:pPr>
        <w:pStyle w:val="ListParagraph"/>
        <w:numPr>
          <w:ilvl w:val="0"/>
          <w:numId w:val="4"/>
        </w:numPr>
      </w:pPr>
      <w:r w:rsidRPr="00136035">
        <w:t>Security analysis must account for possibility of specifier being ignored</w:t>
      </w:r>
    </w:p>
    <w:p w14:paraId="25560141" w14:textId="77777777" w:rsidR="00B23387" w:rsidRPr="00136035" w:rsidRDefault="00B23387" w:rsidP="00B23387">
      <w:pPr>
        <w:pStyle w:val="ListParagraph"/>
        <w:numPr>
          <w:ilvl w:val="0"/>
          <w:numId w:val="4"/>
        </w:numPr>
      </w:pPr>
      <w:r w:rsidRPr="00136035">
        <w:t>Enduring, enclave-wide context-specific security requirements can be articulated as policy, rather than sent with each command</w:t>
      </w:r>
    </w:p>
    <w:p w14:paraId="6F7AD129" w14:textId="77777777" w:rsidR="00B23387" w:rsidRPr="00932721" w:rsidRDefault="00B23387" w:rsidP="00B23387">
      <w:pPr>
        <w:pStyle w:val="ListParagraph"/>
        <w:numPr>
          <w:ilvl w:val="0"/>
          <w:numId w:val="4"/>
        </w:numPr>
        <w:rPr>
          <w:b/>
        </w:rPr>
      </w:pPr>
      <w:r>
        <w:lastRenderedPageBreak/>
        <w:t>Hooks for future development</w:t>
      </w:r>
    </w:p>
    <w:p w14:paraId="55B6F4B9" w14:textId="77777777" w:rsidR="00932721" w:rsidRPr="00136035" w:rsidRDefault="00932721" w:rsidP="00B23387">
      <w:pPr>
        <w:pStyle w:val="ListParagraph"/>
        <w:numPr>
          <w:ilvl w:val="0"/>
          <w:numId w:val="4"/>
        </w:numPr>
        <w:rPr>
          <w:b/>
        </w:rPr>
      </w:pPr>
      <w:commentRangeStart w:id="16"/>
      <w:r>
        <w:t>Thoughtful distinction between the payload syntax and the message wrapper</w:t>
      </w:r>
      <w:commentRangeEnd w:id="16"/>
      <w:r w:rsidR="00020223">
        <w:rPr>
          <w:rStyle w:val="CommentReference"/>
        </w:rPr>
        <w:commentReference w:id="16"/>
      </w:r>
    </w:p>
    <w:p w14:paraId="66D74D86" w14:textId="77777777" w:rsidR="006F2857" w:rsidRPr="002935B9" w:rsidRDefault="006F2857">
      <w:pPr>
        <w:rPr>
          <w:b/>
        </w:rPr>
      </w:pPr>
      <w:r w:rsidRPr="002935B9">
        <w:rPr>
          <w:b/>
        </w:rPr>
        <w:t>Security Topics</w:t>
      </w:r>
    </w:p>
    <w:p w14:paraId="6CC5F23B" w14:textId="77777777" w:rsidR="006F2857" w:rsidRDefault="006F2857">
      <w:pPr>
        <w:rPr>
          <w:ins w:id="17" w:author="Michael Larmie" w:date="2016-06-07T14:09:00Z"/>
        </w:rPr>
      </w:pPr>
      <w:r>
        <w:tab/>
      </w:r>
    </w:p>
    <w:p w14:paraId="68F7627E" w14:textId="77777777" w:rsidR="004E2C7C" w:rsidRPr="002935B9" w:rsidRDefault="004E2C7C" w:rsidP="004E2C7C">
      <w:pPr>
        <w:rPr>
          <w:ins w:id="18" w:author="Michael Larmie" w:date="2016-06-07T14:09:00Z"/>
          <w:b/>
        </w:rPr>
      </w:pPr>
      <w:commentRangeStart w:id="19"/>
      <w:ins w:id="20" w:author="Michael Larmie" w:date="2016-06-07T14:09:00Z">
        <w:r w:rsidRPr="002935B9">
          <w:rPr>
            <w:b/>
          </w:rPr>
          <w:t>Authentication</w:t>
        </w:r>
        <w:commentRangeEnd w:id="19"/>
        <w:r>
          <w:rPr>
            <w:rStyle w:val="CommentReference"/>
          </w:rPr>
          <w:commentReference w:id="19"/>
        </w:r>
      </w:ins>
    </w:p>
    <w:p w14:paraId="758A75D4" w14:textId="77777777" w:rsidR="004E2C7C" w:rsidRDefault="004E2C7C" w:rsidP="004E2C7C">
      <w:pPr>
        <w:rPr>
          <w:ins w:id="21" w:author="Michael Larmie" w:date="2016-06-07T14:09:00Z"/>
        </w:rPr>
      </w:pPr>
      <w:ins w:id="22" w:author="Michael Larmie" w:date="2016-06-07T14:09:00Z">
        <w:r>
          <w:rPr>
            <w:rStyle w:val="CommentReference"/>
          </w:rPr>
          <w:commentReference w:id="23"/>
        </w:r>
        <w:r>
          <w:t>Authentication is the process of determining whether someone or something in the context of OpenC2 is in fact who or what it is declared to be.  In the overall operations of OpenC2 in context of machine-to-machine, the systems need to securely authenticate to verify it is the authorized system involved in any interaction and not a rogue entity.  With the increasing number of Internet-enabled devices, reliable machine authentication is crucial to allow secure communication in automated network environments. In the Internet of things (</w:t>
        </w:r>
        <w:proofErr w:type="spellStart"/>
        <w:r>
          <w:t>LoT</w:t>
        </w:r>
        <w:proofErr w:type="spellEnd"/>
        <w:r>
          <w:t>) scenario, almost any imaginable entity or object may be made addressable and able to exchange data over the network.  It is important to realize that each access point is a potential intrusion point.  Each network device that has an OpenC2 component needs strong machine authentication.</w:t>
        </w:r>
      </w:ins>
    </w:p>
    <w:p w14:paraId="5BD74218" w14:textId="77777777" w:rsidR="004E2C7C" w:rsidRDefault="004E2C7C" w:rsidP="004E2C7C">
      <w:pPr>
        <w:rPr>
          <w:ins w:id="24" w:author="Michael Larmie" w:date="2016-06-07T14:09:00Z"/>
        </w:rPr>
      </w:pPr>
    </w:p>
    <w:p w14:paraId="6C0F8B20" w14:textId="77777777" w:rsidR="004E2C7C" w:rsidRPr="002935B9" w:rsidRDefault="004E2C7C" w:rsidP="004E2C7C">
      <w:pPr>
        <w:rPr>
          <w:ins w:id="25" w:author="Michael Larmie" w:date="2016-06-07T14:09:00Z"/>
          <w:b/>
        </w:rPr>
      </w:pPr>
      <w:ins w:id="26" w:author="Michael Larmie" w:date="2016-06-07T14:09:00Z">
        <w:r>
          <w:tab/>
        </w:r>
        <w:r w:rsidRPr="002935B9">
          <w:rPr>
            <w:b/>
          </w:rPr>
          <w:t>Authorization</w:t>
        </w:r>
      </w:ins>
    </w:p>
    <w:p w14:paraId="2B5946DC" w14:textId="77777777" w:rsidR="004E2C7C" w:rsidRDefault="004E2C7C" w:rsidP="004E2C7C">
      <w:pPr>
        <w:rPr>
          <w:ins w:id="27" w:author="Michael Larmie" w:date="2016-06-07T14:09:00Z"/>
        </w:rPr>
      </w:pPr>
      <w:ins w:id="28" w:author="Michael Larmie" w:date="2016-06-07T14:09:00Z">
        <w:r>
          <w:t>Following authentication, a user must gain authorization for doing certain tasks.  After logging on to a component, such as an orchestrator, the user account may try to issue actions.  The authorization process should be in place to determine whether the user has the authority to issue such actions.  Authorization is the process of enforcing policies: determining what types of qualities of activities, resources, or services/actions a user is permitted.  Usually authorization occurs within the context of authentication.  Once a user has been authenticated, they may be authorized for different types of actions depending on the policy assigned.  In the context of OpenC2, this policy enforcement is necessary because even though a certain device can execute any action it is tasked to perform, some actions should not be executed at only certain times, or not at all as they could lead to network or device compromise.</w:t>
        </w:r>
      </w:ins>
    </w:p>
    <w:p w14:paraId="1B001FB2" w14:textId="77777777" w:rsidR="004E2C7C" w:rsidRDefault="004E2C7C" w:rsidP="004E2C7C">
      <w:pPr>
        <w:rPr>
          <w:ins w:id="29" w:author="Michael Larmie" w:date="2016-06-07T14:09:00Z"/>
        </w:rPr>
      </w:pPr>
      <w:commentRangeStart w:id="30"/>
      <w:ins w:id="31" w:author="Michael Larmie" w:date="2016-06-07T14:09:00Z">
        <w:r>
          <w:t xml:space="preserve">There are actions within the OpenC2 language that can be grouped by their general activity.  Each group of actions may need to have some level of authorization to allow such actions to be performed.   One set of actions that control permissions and accesses are a desired area of interest of an attacker that can use these actions for his advantages.   The OpenC2 commands are DENY, CONTAIN, ALLOW, which either of these used in the wrong context would lead to network compromise.   Based on the security issues with authentication, the same concerns are with command authorization.  OpenC2 syntax does not have inherited user schemas or even user to command mapped permissions that allow or not allow the ACTION to be performed.  </w:t>
        </w:r>
      </w:ins>
    </w:p>
    <w:p w14:paraId="6ECCA4DC" w14:textId="77777777" w:rsidR="004E2C7C" w:rsidRDefault="004E2C7C" w:rsidP="004E2C7C">
      <w:pPr>
        <w:rPr>
          <w:ins w:id="32" w:author="Michael Larmie" w:date="2016-06-07T14:09:00Z"/>
        </w:rPr>
      </w:pPr>
      <w:ins w:id="33" w:author="Michael Larmie" w:date="2016-06-07T14:09:00Z">
        <w:r>
          <w:t>Consider the following:</w:t>
        </w:r>
      </w:ins>
    </w:p>
    <w:p w14:paraId="3BDD8AC7" w14:textId="77777777" w:rsidR="004E2C7C" w:rsidRDefault="004E2C7C" w:rsidP="004E2C7C">
      <w:pPr>
        <w:rPr>
          <w:ins w:id="34" w:author="Michael Larmie" w:date="2016-06-07T14:09:00Z"/>
        </w:rPr>
      </w:pPr>
      <w:ins w:id="35" w:author="Michael Larmie" w:date="2016-06-07T14:09:00Z">
        <w:r>
          <w:t>STOP (</w:t>
        </w:r>
      </w:ins>
    </w:p>
    <w:p w14:paraId="3D21BBB3" w14:textId="77777777" w:rsidR="004E2C7C" w:rsidRDefault="004E2C7C" w:rsidP="004E2C7C">
      <w:pPr>
        <w:rPr>
          <w:ins w:id="36" w:author="Michael Larmie" w:date="2016-06-07T14:09:00Z"/>
        </w:rPr>
      </w:pPr>
      <w:ins w:id="37" w:author="Michael Larmie" w:date="2016-06-07T14:09:00Z">
        <w:r>
          <w:tab/>
          <w:t>[</w:t>
        </w:r>
        <w:proofErr w:type="gramStart"/>
        <w:r>
          <w:t>target  (</w:t>
        </w:r>
        <w:proofErr w:type="gramEnd"/>
        <w:r>
          <w:t>type=process, [id=123345])],</w:t>
        </w:r>
      </w:ins>
    </w:p>
    <w:p w14:paraId="522A9FD6" w14:textId="77777777" w:rsidR="004E2C7C" w:rsidRDefault="004E2C7C" w:rsidP="004E2C7C">
      <w:pPr>
        <w:rPr>
          <w:ins w:id="38" w:author="Michael Larmie" w:date="2016-06-07T14:09:00Z"/>
        </w:rPr>
      </w:pPr>
      <w:ins w:id="39" w:author="Michael Larmie" w:date="2016-06-07T14:09:00Z">
        <w:r>
          <w:lastRenderedPageBreak/>
          <w:tab/>
          <w:t>[</w:t>
        </w:r>
        <w:proofErr w:type="gramStart"/>
        <w:r>
          <w:t>actuator</w:t>
        </w:r>
        <w:proofErr w:type="gramEnd"/>
        <w:r>
          <w:t xml:space="preserve"> (type=endpoint ,[id=9876t6])],</w:t>
        </w:r>
      </w:ins>
    </w:p>
    <w:p w14:paraId="4842BE77" w14:textId="77777777" w:rsidR="004E2C7C" w:rsidRDefault="004E2C7C" w:rsidP="004E2C7C">
      <w:pPr>
        <w:rPr>
          <w:ins w:id="40" w:author="Michael Larmie" w:date="2016-06-07T14:09:00Z"/>
        </w:rPr>
      </w:pPr>
      <w:ins w:id="41" w:author="Michael Larmie" w:date="2016-06-07T14:09:00Z">
        <w:r>
          <w:tab/>
          <w:t>[</w:t>
        </w:r>
        <w:proofErr w:type="gramStart"/>
        <w:r>
          <w:t>immediate</w:t>
        </w:r>
        <w:proofErr w:type="gramEnd"/>
        <w:r>
          <w:t>]</w:t>
        </w:r>
      </w:ins>
    </w:p>
    <w:p w14:paraId="4391C062" w14:textId="77777777" w:rsidR="004E2C7C" w:rsidRDefault="004E2C7C" w:rsidP="004E2C7C">
      <w:pPr>
        <w:rPr>
          <w:ins w:id="42" w:author="Michael Larmie" w:date="2016-06-07T14:09:00Z"/>
        </w:rPr>
      </w:pPr>
      <w:ins w:id="43" w:author="Michael Larmie" w:date="2016-06-07T14:09:00Z">
        <w:r>
          <w:tab/>
          <w:t>)</w:t>
        </w:r>
      </w:ins>
    </w:p>
    <w:p w14:paraId="498E51AF" w14:textId="77777777" w:rsidR="004E2C7C" w:rsidRDefault="004E2C7C" w:rsidP="004E2C7C">
      <w:pPr>
        <w:rPr>
          <w:ins w:id="44" w:author="Michael Larmie" w:date="2016-06-07T14:09:00Z"/>
        </w:rPr>
      </w:pPr>
      <w:ins w:id="45" w:author="Michael Larmie" w:date="2016-06-07T14:09:00Z">
        <w:r>
          <w:t>The STOP construct would stop a process on an endpoint with an immediate action when the message is received.  If this was a mission critical device that received the command without authorization, the network could be rendered inoperable.</w:t>
        </w:r>
        <w:commentRangeEnd w:id="30"/>
        <w:r>
          <w:rPr>
            <w:rStyle w:val="CommentReference"/>
          </w:rPr>
          <w:commentReference w:id="30"/>
        </w:r>
      </w:ins>
    </w:p>
    <w:p w14:paraId="73E0777E" w14:textId="77777777" w:rsidR="004E2C7C" w:rsidRDefault="004E2C7C" w:rsidP="004E2C7C">
      <w:pPr>
        <w:rPr>
          <w:ins w:id="46" w:author="Michael Larmie" w:date="2016-06-07T14:09:00Z"/>
        </w:rPr>
      </w:pPr>
    </w:p>
    <w:p w14:paraId="05552393" w14:textId="77777777" w:rsidR="004E2C7C" w:rsidRDefault="004E2C7C" w:rsidP="004E2C7C">
      <w:pPr>
        <w:rPr>
          <w:ins w:id="47" w:author="Michael Larmie" w:date="2016-06-07T14:09:00Z"/>
        </w:rPr>
      </w:pPr>
      <w:ins w:id="48" w:author="Michael Larmie" w:date="2016-06-07T14:09:00Z">
        <w:r>
          <w:rPr>
            <w:b/>
          </w:rPr>
          <w:t>Accounting</w:t>
        </w:r>
      </w:ins>
    </w:p>
    <w:p w14:paraId="2E426930" w14:textId="77777777" w:rsidR="004E2C7C" w:rsidRDefault="004E2C7C" w:rsidP="004E2C7C">
      <w:pPr>
        <w:rPr>
          <w:ins w:id="49" w:author="Michael Larmie" w:date="2016-06-07T14:09:00Z"/>
        </w:rPr>
      </w:pPr>
      <w:ins w:id="50" w:author="Michael Larmie" w:date="2016-06-07T14:09:00Z">
        <w:r>
          <w:t>Accounting will be necessary for a multitude of activity to improve communication paths and actions within an OpenC2 environment.  Accounting will provide the ability to measure resources a user or system component i.e. Orchestrator, consumes during access.  This could include the amount of system time or amount of messages has sent or received during a session.  Accounting is carried out by logging of session statistics and usage information and is used for authorization control, trend analysis, resource utilization, performance, and capacity planning.  Overall all of these are important data captures to improve the configuration and deployment of OpenC2 components.</w:t>
        </w:r>
      </w:ins>
    </w:p>
    <w:p w14:paraId="44CA2569" w14:textId="77777777" w:rsidR="004E2C7C" w:rsidRDefault="004E2C7C" w:rsidP="004E2C7C">
      <w:pPr>
        <w:rPr>
          <w:ins w:id="51" w:author="Michael Larmie" w:date="2016-06-07T14:09:00Z"/>
        </w:rPr>
      </w:pPr>
    </w:p>
    <w:p w14:paraId="1A0A1838" w14:textId="77777777" w:rsidR="004E2C7C" w:rsidRPr="002935B9" w:rsidRDefault="004E2C7C" w:rsidP="004E2C7C">
      <w:pPr>
        <w:rPr>
          <w:ins w:id="52" w:author="Michael Larmie" w:date="2016-06-07T14:09:00Z"/>
          <w:b/>
        </w:rPr>
      </w:pPr>
      <w:ins w:id="53" w:author="Michael Larmie" w:date="2016-06-07T14:09:00Z">
        <w:r w:rsidRPr="002935B9">
          <w:rPr>
            <w:b/>
          </w:rPr>
          <w:t>Auditing</w:t>
        </w:r>
      </w:ins>
    </w:p>
    <w:p w14:paraId="104FE57A" w14:textId="77777777" w:rsidR="004E2C7C" w:rsidRPr="007E5505" w:rsidRDefault="004E2C7C" w:rsidP="004E2C7C">
      <w:pPr>
        <w:rPr>
          <w:ins w:id="54" w:author="Michael Larmie" w:date="2016-06-07T14:09:00Z"/>
        </w:rPr>
      </w:pPr>
      <w:ins w:id="55" w:author="Michael Larmie" w:date="2016-06-07T14:09:00Z">
        <w:r>
          <w:rPr>
            <w:rStyle w:val="CommentReference"/>
          </w:rPr>
          <w:commentReference w:id="56"/>
        </w:r>
        <w:r w:rsidRPr="007E5505">
          <w:rPr>
            <w:rFonts w:eastAsia="Times New Roman"/>
          </w:rPr>
          <w:t xml:space="preserve">OpenC2 is the ability to audit the activity that comes from the </w:t>
        </w:r>
        <w:r>
          <w:rPr>
            <w:rFonts w:eastAsia="Times New Roman"/>
          </w:rPr>
          <w:t>while maintain low latency and minimal overhead.</w:t>
        </w:r>
      </w:ins>
    </w:p>
    <w:p w14:paraId="64233795" w14:textId="77777777" w:rsidR="004E2C7C" w:rsidRPr="00C23FDD" w:rsidRDefault="004E2C7C" w:rsidP="004E2C7C">
      <w:pPr>
        <w:rPr>
          <w:ins w:id="57" w:author="Michael Larmie" w:date="2016-06-07T14:09:00Z"/>
          <w:rFonts w:eastAsia="Times New Roman"/>
        </w:rPr>
      </w:pPr>
      <w:ins w:id="58" w:author="Michael Larmie" w:date="2016-06-07T14:09:00Z">
        <w:r w:rsidRPr="007E5505">
          <w:rPr>
            <w:rFonts w:eastAsia="Times New Roman"/>
          </w:rPr>
          <w:t xml:space="preserve">Actions and the following results that are the direct result of OpenC2 should be recorded and analyzed for security areas such as forensics, secure implementation, security architecture of impact changes within the environment, and completion of such tasks.  </w:t>
        </w:r>
        <w:commentRangeStart w:id="59"/>
        <w:r w:rsidRPr="007E5505">
          <w:rPr>
            <w:rFonts w:eastAsia="Times New Roman"/>
          </w:rPr>
          <w:t xml:space="preserve">Currently </w:t>
        </w:r>
        <w:commentRangeEnd w:id="59"/>
        <w:r>
          <w:rPr>
            <w:rStyle w:val="CommentReference"/>
          </w:rPr>
          <w:commentReference w:id="59"/>
        </w:r>
        <w:r w:rsidRPr="007E5505">
          <w:rPr>
            <w:rFonts w:eastAsia="Times New Roman"/>
          </w:rPr>
          <w:t>there are no enforcements within the OpenC2 framework that would directly accomplish such actions. </w:t>
        </w:r>
      </w:ins>
    </w:p>
    <w:p w14:paraId="528239FC" w14:textId="77777777" w:rsidR="004E2C7C" w:rsidRDefault="004E2C7C"/>
    <w:p w14:paraId="00EAB880" w14:textId="77777777" w:rsidR="006F2857" w:rsidRPr="002935B9" w:rsidRDefault="00273E7C">
      <w:pPr>
        <w:rPr>
          <w:b/>
        </w:rPr>
      </w:pPr>
      <w:r>
        <w:tab/>
      </w:r>
      <w:r w:rsidRPr="002935B9">
        <w:rPr>
          <w:b/>
        </w:rPr>
        <w:t>Non-Repudiation</w:t>
      </w:r>
      <w:r w:rsidR="002C1330" w:rsidRPr="002935B9">
        <w:rPr>
          <w:b/>
        </w:rPr>
        <w:t xml:space="preserve"> </w:t>
      </w:r>
    </w:p>
    <w:p w14:paraId="47B4ABBD" w14:textId="77777777" w:rsidR="002C1330" w:rsidRDefault="002C1330">
      <w:r>
        <w:tab/>
      </w:r>
      <w:commentRangeStart w:id="60"/>
      <w:r w:rsidR="00CE349E">
        <w:t xml:space="preserve">The current OpenC2 syntax </w:t>
      </w:r>
      <w:commentRangeEnd w:id="60"/>
      <w:r w:rsidR="00A0298F">
        <w:rPr>
          <w:rStyle w:val="CommentReference"/>
        </w:rPr>
        <w:commentReference w:id="60"/>
      </w:r>
      <w:r w:rsidR="00CE349E">
        <w:t>only supports sending and receiving messages</w:t>
      </w:r>
      <w:r w:rsidR="001B1D4D">
        <w:t xml:space="preserve"> but does not have any mechanisms to ensure the transferred message has been sent and received by the parties claiming to have sent and received the message.  Nonrepudiation is a way to guarantee that the sender of a message cannot later deny having sent the message and that the recipient cannot deny having received the message.  </w:t>
      </w:r>
    </w:p>
    <w:p w14:paraId="792D5610" w14:textId="77777777" w:rsidR="00E17863" w:rsidRDefault="00E17863"/>
    <w:p w14:paraId="5B4B9866" w14:textId="77777777" w:rsidR="002C1330" w:rsidRPr="002935B9" w:rsidRDefault="002C1330">
      <w:pPr>
        <w:rPr>
          <w:b/>
        </w:rPr>
      </w:pPr>
      <w:r>
        <w:tab/>
      </w:r>
      <w:commentRangeStart w:id="61"/>
      <w:r w:rsidRPr="002935B9">
        <w:rPr>
          <w:b/>
        </w:rPr>
        <w:t>Integrity</w:t>
      </w:r>
      <w:r w:rsidR="00010389" w:rsidRPr="002935B9">
        <w:rPr>
          <w:b/>
        </w:rPr>
        <w:t xml:space="preserve"> / Man in the Middle</w:t>
      </w:r>
      <w:commentRangeEnd w:id="61"/>
      <w:r w:rsidR="00020223">
        <w:rPr>
          <w:rStyle w:val="CommentReference"/>
        </w:rPr>
        <w:commentReference w:id="61"/>
      </w:r>
    </w:p>
    <w:p w14:paraId="7E22732B" w14:textId="77777777" w:rsidR="00433C8E" w:rsidRPr="00433C8E" w:rsidRDefault="00433C8E">
      <w:r>
        <w:tab/>
      </w:r>
      <w:commentRangeStart w:id="62"/>
      <w:r>
        <w:t xml:space="preserve">Currently there is no message protection when using the OpenC2 syntax.  </w:t>
      </w:r>
      <w:r w:rsidRPr="00433C8E">
        <w:rPr>
          <w:rFonts w:cs="Arial"/>
          <w:color w:val="252525"/>
          <w:sz w:val="21"/>
          <w:szCs w:val="21"/>
          <w:shd w:val="clear" w:color="auto" w:fill="FFFFFF"/>
        </w:rPr>
        <w:t>When a message is received by</w:t>
      </w:r>
      <w:r>
        <w:rPr>
          <w:rFonts w:cs="Arial"/>
          <w:color w:val="252525"/>
          <w:sz w:val="21"/>
          <w:szCs w:val="21"/>
          <w:shd w:val="clear" w:color="auto" w:fill="FFFFFF"/>
        </w:rPr>
        <w:t xml:space="preserve"> an OpenC2 </w:t>
      </w:r>
      <w:del w:id="63" w:author="Brule, Joseph M" w:date="2016-05-27T10:43:00Z">
        <w:r w:rsidDel="00020223">
          <w:rPr>
            <w:rFonts w:cs="Arial"/>
            <w:color w:val="252525"/>
            <w:sz w:val="21"/>
            <w:szCs w:val="21"/>
            <w:shd w:val="clear" w:color="auto" w:fill="FFFFFF"/>
          </w:rPr>
          <w:delText>target</w:delText>
        </w:r>
      </w:del>
      <w:ins w:id="64" w:author="Brule, Joseph M" w:date="2016-05-27T10:43:00Z">
        <w:r w:rsidR="00020223">
          <w:rPr>
            <w:rFonts w:cs="Arial"/>
            <w:color w:val="252525"/>
            <w:sz w:val="21"/>
            <w:szCs w:val="21"/>
            <w:shd w:val="clear" w:color="auto" w:fill="FFFFFF"/>
          </w:rPr>
          <w:t>actuator</w:t>
        </w:r>
      </w:ins>
      <w:r w:rsidRPr="00433C8E">
        <w:rPr>
          <w:rFonts w:cs="Arial"/>
          <w:color w:val="252525"/>
          <w:sz w:val="21"/>
          <w:szCs w:val="21"/>
          <w:shd w:val="clear" w:color="auto" w:fill="FFFFFF"/>
        </w:rPr>
        <w:t xml:space="preserve">, it </w:t>
      </w:r>
      <w:r w:rsidR="007E5505">
        <w:rPr>
          <w:rFonts w:cs="Arial"/>
          <w:color w:val="252525"/>
          <w:sz w:val="21"/>
          <w:szCs w:val="21"/>
          <w:shd w:val="clear" w:color="auto" w:fill="FFFFFF"/>
        </w:rPr>
        <w:t xml:space="preserve">should ask </w:t>
      </w:r>
      <w:r>
        <w:rPr>
          <w:rFonts w:cs="Arial"/>
          <w:color w:val="252525"/>
          <w:sz w:val="21"/>
          <w:szCs w:val="21"/>
          <w:shd w:val="clear" w:color="auto" w:fill="FFFFFF"/>
        </w:rPr>
        <w:t xml:space="preserve">two questions: whether I trust the sender (another </w:t>
      </w:r>
      <w:del w:id="65" w:author="Brule, Joseph M" w:date="2016-05-27T10:43:00Z">
        <w:r w:rsidDel="00020223">
          <w:rPr>
            <w:rFonts w:cs="Arial"/>
            <w:color w:val="252525"/>
            <w:sz w:val="21"/>
            <w:szCs w:val="21"/>
            <w:shd w:val="clear" w:color="auto" w:fill="FFFFFF"/>
          </w:rPr>
          <w:delText xml:space="preserve">target </w:delText>
        </w:r>
      </w:del>
      <w:ins w:id="66" w:author="Brule, Joseph M" w:date="2016-05-27T10:43:00Z">
        <w:r w:rsidR="00020223">
          <w:rPr>
            <w:rFonts w:cs="Arial"/>
            <w:color w:val="252525"/>
            <w:sz w:val="21"/>
            <w:szCs w:val="21"/>
            <w:shd w:val="clear" w:color="auto" w:fill="FFFFFF"/>
          </w:rPr>
          <w:t xml:space="preserve">actuator </w:t>
        </w:r>
      </w:ins>
      <w:r>
        <w:rPr>
          <w:rFonts w:cs="Arial"/>
          <w:color w:val="252525"/>
          <w:sz w:val="21"/>
          <w:szCs w:val="21"/>
          <w:shd w:val="clear" w:color="auto" w:fill="FFFFFF"/>
        </w:rPr>
        <w:t>or orchestrator) and</w:t>
      </w:r>
      <w:r w:rsidRPr="00433C8E">
        <w:rPr>
          <w:rFonts w:cs="Arial"/>
          <w:color w:val="252525"/>
          <w:sz w:val="21"/>
          <w:szCs w:val="21"/>
          <w:shd w:val="clear" w:color="auto" w:fill="FFFFFF"/>
        </w:rPr>
        <w:t xml:space="preserve"> wh</w:t>
      </w:r>
      <w:r>
        <w:rPr>
          <w:rFonts w:cs="Arial"/>
          <w:color w:val="252525"/>
          <w:sz w:val="21"/>
          <w:szCs w:val="21"/>
          <w:shd w:val="clear" w:color="auto" w:fill="FFFFFF"/>
        </w:rPr>
        <w:t xml:space="preserve">ether it created this message. </w:t>
      </w:r>
      <w:r w:rsidRPr="00433C8E">
        <w:rPr>
          <w:rFonts w:cs="Arial"/>
          <w:color w:val="252525"/>
          <w:sz w:val="21"/>
          <w:szCs w:val="21"/>
          <w:shd w:val="clear" w:color="auto" w:fill="FFFFFF"/>
        </w:rPr>
        <w:t xml:space="preserve"> Assuming that the </w:t>
      </w:r>
      <w:r>
        <w:rPr>
          <w:rFonts w:cs="Arial"/>
          <w:color w:val="252525"/>
          <w:sz w:val="21"/>
          <w:szCs w:val="21"/>
          <w:shd w:val="clear" w:color="auto" w:fill="FFFFFF"/>
        </w:rPr>
        <w:t>sender</w:t>
      </w:r>
      <w:r w:rsidRPr="00433C8E">
        <w:rPr>
          <w:rFonts w:cs="Arial"/>
          <w:color w:val="252525"/>
          <w:sz w:val="21"/>
          <w:szCs w:val="21"/>
          <w:shd w:val="clear" w:color="auto" w:fill="FFFFFF"/>
        </w:rPr>
        <w:t xml:space="preserve"> trust has been established one </w:t>
      </w:r>
      <w:r w:rsidRPr="00433C8E">
        <w:rPr>
          <w:rFonts w:cs="Arial"/>
          <w:color w:val="252525"/>
          <w:sz w:val="21"/>
          <w:szCs w:val="21"/>
          <w:shd w:val="clear" w:color="auto" w:fill="FFFFFF"/>
        </w:rPr>
        <w:lastRenderedPageBreak/>
        <w:t xml:space="preserve">way or another, the </w:t>
      </w:r>
      <w:r>
        <w:rPr>
          <w:rFonts w:cs="Arial"/>
          <w:color w:val="252525"/>
          <w:sz w:val="21"/>
          <w:szCs w:val="21"/>
          <w:shd w:val="clear" w:color="auto" w:fill="FFFFFF"/>
        </w:rPr>
        <w:t>target</w:t>
      </w:r>
      <w:r w:rsidRPr="00433C8E">
        <w:rPr>
          <w:rFonts w:cs="Arial"/>
          <w:color w:val="252525"/>
          <w:sz w:val="21"/>
          <w:szCs w:val="21"/>
          <w:shd w:val="clear" w:color="auto" w:fill="FFFFFF"/>
        </w:rPr>
        <w:t xml:space="preserve"> has to be assured that the message it is looking at</w:t>
      </w:r>
      <w:r>
        <w:rPr>
          <w:rFonts w:cs="Arial"/>
          <w:color w:val="252525"/>
          <w:sz w:val="21"/>
          <w:szCs w:val="21"/>
          <w:shd w:val="clear" w:color="auto" w:fill="FFFFFF"/>
        </w:rPr>
        <w:t xml:space="preserve"> was indeed issued by the server</w:t>
      </w:r>
      <w:r w:rsidRPr="00433C8E">
        <w:rPr>
          <w:rFonts w:cs="Arial"/>
          <w:color w:val="252525"/>
          <w:sz w:val="21"/>
          <w:szCs w:val="21"/>
          <w:shd w:val="clear" w:color="auto" w:fill="FFFFFF"/>
        </w:rPr>
        <w:t xml:space="preserve">, and not altered along </w:t>
      </w:r>
      <w:commentRangeStart w:id="67"/>
      <w:r w:rsidRPr="00433C8E">
        <w:rPr>
          <w:rFonts w:cs="Arial"/>
          <w:color w:val="252525"/>
          <w:sz w:val="21"/>
          <w:szCs w:val="21"/>
          <w:shd w:val="clear" w:color="auto" w:fill="FFFFFF"/>
        </w:rPr>
        <w:t>the way</w:t>
      </w:r>
      <w:commentRangeEnd w:id="67"/>
      <w:r w:rsidR="00006F45">
        <w:rPr>
          <w:rStyle w:val="CommentReference"/>
        </w:rPr>
        <w:commentReference w:id="67"/>
      </w:r>
      <w:r w:rsidRPr="00433C8E">
        <w:rPr>
          <w:rStyle w:val="apple-converted-space"/>
          <w:rFonts w:cs="Arial"/>
          <w:color w:val="252525"/>
          <w:sz w:val="21"/>
          <w:szCs w:val="21"/>
          <w:shd w:val="clear" w:color="auto" w:fill="FFFFFF"/>
        </w:rPr>
        <w:t> </w:t>
      </w:r>
      <w:commentRangeEnd w:id="62"/>
      <w:r w:rsidR="00020223">
        <w:rPr>
          <w:rStyle w:val="CommentReference"/>
        </w:rPr>
        <w:commentReference w:id="62"/>
      </w:r>
    </w:p>
    <w:p w14:paraId="0AA92AF7" w14:textId="77777777" w:rsidR="002C1330" w:rsidRPr="002935B9" w:rsidRDefault="002C1330">
      <w:pPr>
        <w:rPr>
          <w:b/>
        </w:rPr>
      </w:pPr>
      <w:r>
        <w:tab/>
      </w:r>
      <w:r w:rsidRPr="002935B9">
        <w:rPr>
          <w:b/>
        </w:rPr>
        <w:t>Confidentiality</w:t>
      </w:r>
    </w:p>
    <w:p w14:paraId="16E20067" w14:textId="77777777"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del w:id="68" w:author="Brule, Joseph M" w:date="2016-05-27T11:00:00Z">
        <w:r w:rsidRPr="00E17863" w:rsidDel="00650DF0">
          <w:rPr>
            <w:rFonts w:asciiTheme="minorHAnsi" w:hAnsiTheme="minorHAnsi" w:cs="Arial"/>
            <w:color w:val="252525"/>
            <w:sz w:val="21"/>
            <w:szCs w:val="21"/>
          </w:rPr>
          <w:delText>Often</w:delText>
        </w:r>
        <w:r w:rsidDel="00650DF0">
          <w:rPr>
            <w:rFonts w:asciiTheme="minorHAnsi" w:hAnsiTheme="minorHAnsi" w:cs="Arial"/>
            <w:color w:val="252525"/>
            <w:sz w:val="21"/>
            <w:szCs w:val="21"/>
          </w:rPr>
          <w:delText xml:space="preserve"> </w:delText>
        </w:r>
        <w:r w:rsidRPr="00E17863" w:rsidDel="00650DF0">
          <w:rPr>
            <w:rFonts w:asciiTheme="minorHAnsi" w:hAnsiTheme="minorHAnsi" w:cs="Arial"/>
            <w:color w:val="252525"/>
            <w:sz w:val="21"/>
            <w:szCs w:val="21"/>
          </w:rPr>
          <w:delText>times, it is not sufficient to ensure the integrity</w:delText>
        </w:r>
        <w:r w:rsidDel="00650DF0">
          <w:rPr>
            <w:rFonts w:asciiTheme="minorHAnsi" w:hAnsiTheme="minorHAnsi" w:cs="Arial"/>
            <w:color w:val="252525"/>
            <w:sz w:val="21"/>
            <w:szCs w:val="21"/>
          </w:rPr>
          <w:delText xml:space="preserve"> of an OpenC2 message</w:delText>
        </w:r>
        <w:r w:rsidRPr="00E17863" w:rsidDel="00650DF0">
          <w:rPr>
            <w:rFonts w:asciiTheme="minorHAnsi" w:hAnsiTheme="minorHAnsi" w:cs="Arial"/>
            <w:color w:val="252525"/>
            <w:sz w:val="21"/>
            <w:szCs w:val="21"/>
          </w:rPr>
          <w:delText xml:space="preserve">; in many cases it is also desirable that nobody can see the </w:delText>
        </w:r>
        <w:r w:rsidDel="00650DF0">
          <w:rPr>
            <w:rFonts w:asciiTheme="minorHAnsi" w:hAnsiTheme="minorHAnsi" w:cs="Arial"/>
            <w:color w:val="252525"/>
            <w:sz w:val="21"/>
            <w:szCs w:val="21"/>
          </w:rPr>
          <w:delText xml:space="preserve">message </w:delText>
        </w:r>
        <w:r w:rsidRPr="00E17863" w:rsidDel="00650DF0">
          <w:rPr>
            <w:rFonts w:asciiTheme="minorHAnsi" w:hAnsiTheme="minorHAnsi" w:cs="Arial"/>
            <w:color w:val="252525"/>
            <w:sz w:val="21"/>
            <w:szCs w:val="21"/>
          </w:rPr>
          <w:delText>data that is passed around and/or stored locally. It</w:delText>
        </w:r>
      </w:del>
      <w:ins w:id="69" w:author="Brule, Joseph M" w:date="2016-05-27T11:00:00Z">
        <w:r w:rsidR="00650DF0">
          <w:rPr>
            <w:rFonts w:asciiTheme="minorHAnsi" w:hAnsiTheme="minorHAnsi" w:cs="Arial"/>
            <w:color w:val="252525"/>
            <w:sz w:val="21"/>
            <w:szCs w:val="21"/>
          </w:rPr>
          <w:t>Confidentiality protections</w:t>
        </w:r>
      </w:ins>
      <w:r w:rsidRPr="00E17863">
        <w:rPr>
          <w:rFonts w:asciiTheme="minorHAnsi" w:hAnsiTheme="minorHAnsi" w:cs="Arial"/>
          <w:color w:val="252525"/>
          <w:sz w:val="21"/>
          <w:szCs w:val="21"/>
        </w:rPr>
        <w:t xml:space="preserve"> may apply to the entire message being processed, </w:t>
      </w:r>
      <w:r>
        <w:rPr>
          <w:rFonts w:asciiTheme="minorHAnsi" w:hAnsiTheme="minorHAnsi" w:cs="Arial"/>
          <w:color w:val="252525"/>
          <w:sz w:val="21"/>
          <w:szCs w:val="21"/>
        </w:rPr>
        <w:t xml:space="preserve">or only to certain parts of it.  </w:t>
      </w:r>
      <w:del w:id="70" w:author="Brule, Joseph M" w:date="2016-05-27T11:00:00Z">
        <w:r w:rsidRPr="00E17863" w:rsidDel="00650DF0">
          <w:rPr>
            <w:rFonts w:asciiTheme="minorHAnsi" w:hAnsiTheme="minorHAnsi" w:cs="Arial"/>
            <w:color w:val="252525"/>
            <w:sz w:val="21"/>
            <w:szCs w:val="21"/>
          </w:rPr>
          <w:delText xml:space="preserve">In either case, some type of encryption is required to conceal the content. </w:delText>
        </w:r>
        <w:r w:rsidRPr="00E17863" w:rsidDel="00392A01">
          <w:rPr>
            <w:rFonts w:asciiTheme="minorHAnsi" w:hAnsiTheme="minorHAnsi" w:cs="Arial"/>
            <w:color w:val="252525"/>
            <w:sz w:val="21"/>
            <w:szCs w:val="21"/>
          </w:rPr>
          <w:delText>Normally, symmetric encryption algorithms are used to encrypt bulk data, since it is significantly faster than the asymmetric ones. Asymmetric encryption is then applied to protect the symmetric session keys, which, in many implementations, are valid for one communication only and are subsequently discarded.</w:delText>
        </w:r>
      </w:del>
    </w:p>
    <w:p w14:paraId="77362B82" w14:textId="77777777"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commentRangeStart w:id="71"/>
      <w:r w:rsidRPr="00E17863">
        <w:rPr>
          <w:rFonts w:asciiTheme="minorHAnsi" w:hAnsiTheme="minorHAnsi" w:cs="Arial"/>
          <w:color w:val="252525"/>
          <w:sz w:val="21"/>
          <w:szCs w:val="21"/>
        </w:rPr>
        <w:t>Applying encryption requires conducting an extensive setup work, since the communicating parties now have to be aware of which keys they can trust, deal with certificate and key validation, and know which keys should be used for communication.</w:t>
      </w:r>
      <w:commentRangeEnd w:id="71"/>
      <w:r w:rsidR="00392A01">
        <w:rPr>
          <w:rStyle w:val="CommentReference"/>
          <w:rFonts w:asciiTheme="minorHAnsi" w:eastAsiaTheme="minorHAnsi" w:hAnsiTheme="minorHAnsi" w:cstheme="minorBidi"/>
        </w:rPr>
        <w:commentReference w:id="71"/>
      </w:r>
    </w:p>
    <w:p w14:paraId="74300DFD" w14:textId="77777777" w:rsidR="00E17863" w:rsidRDefault="00E17863"/>
    <w:p w14:paraId="7295952C" w14:textId="2A0BE9E1" w:rsidR="006F2857" w:rsidRPr="002935B9" w:rsidDel="004E2C7C" w:rsidRDefault="00C77A30" w:rsidP="004E2C7C">
      <w:pPr>
        <w:rPr>
          <w:del w:id="72" w:author="Michael Larmie" w:date="2016-06-07T14:09:00Z"/>
          <w:b/>
        </w:rPr>
        <w:pPrChange w:id="73" w:author="Michael Larmie" w:date="2016-06-07T14:09:00Z">
          <w:pPr/>
        </w:pPrChange>
      </w:pPr>
      <w:r>
        <w:tab/>
      </w:r>
      <w:commentRangeStart w:id="74"/>
      <w:del w:id="75" w:author="Michael Larmie" w:date="2016-06-07T14:09:00Z">
        <w:r w:rsidRPr="002935B9" w:rsidDel="004E2C7C">
          <w:rPr>
            <w:b/>
          </w:rPr>
          <w:delText>Authentication</w:delText>
        </w:r>
        <w:commentRangeEnd w:id="74"/>
        <w:r w:rsidR="00392A01" w:rsidDel="004E2C7C">
          <w:rPr>
            <w:rStyle w:val="CommentReference"/>
          </w:rPr>
          <w:commentReference w:id="74"/>
        </w:r>
      </w:del>
    </w:p>
    <w:p w14:paraId="6F88B955" w14:textId="1BBA34DD" w:rsidR="001D3129" w:rsidDel="004E2C7C" w:rsidRDefault="00AF2BD7" w:rsidP="004E2C7C">
      <w:pPr>
        <w:rPr>
          <w:del w:id="76" w:author="Michael Larmie" w:date="2016-06-07T14:09:00Z"/>
        </w:rPr>
        <w:pPrChange w:id="77" w:author="Michael Larmie" w:date="2016-06-07T14:09:00Z">
          <w:pPr/>
        </w:pPrChange>
      </w:pPr>
      <w:commentRangeStart w:id="78"/>
      <w:del w:id="79" w:author="Michael Larmie" w:date="2016-06-07T14:09:00Z">
        <w:r w:rsidDel="004E2C7C">
          <w:delText>OpenC2 syntax does support multiple users</w:delText>
        </w:r>
        <w:commentRangeEnd w:id="78"/>
        <w:r w:rsidR="00392A01" w:rsidDel="004E2C7C">
          <w:rPr>
            <w:rStyle w:val="CommentReference"/>
          </w:rPr>
          <w:commentReference w:id="78"/>
        </w:r>
      </w:del>
      <w:del w:id="80" w:author="Michael Larmie" w:date="2016-06-07T10:25:00Z">
        <w:r w:rsidDel="00444C44">
          <w:delText xml:space="preserve">.  </w:delText>
        </w:r>
      </w:del>
      <w:del w:id="81" w:author="Michael Larmie" w:date="2016-06-07T14:09:00Z">
        <w:r w:rsidDel="004E2C7C">
          <w:delText xml:space="preserve">However relying on the syntax alone does not provide actual user authentication services and this is an external dependency.  </w:delText>
        </w:r>
      </w:del>
    </w:p>
    <w:p w14:paraId="6B3AF7EC" w14:textId="17ED1765" w:rsidR="00AF2BD7" w:rsidDel="004E2C7C" w:rsidRDefault="00AF2BD7" w:rsidP="004E2C7C">
      <w:pPr>
        <w:rPr>
          <w:del w:id="82" w:author="Michael Larmie" w:date="2016-06-07T14:09:00Z"/>
        </w:rPr>
        <w:pPrChange w:id="83" w:author="Michael Larmie" w:date="2016-06-07T14:09:00Z">
          <w:pPr/>
        </w:pPrChange>
      </w:pPr>
      <w:del w:id="84" w:author="Michael Larmie" w:date="2016-06-07T14:09:00Z">
        <w:r w:rsidDel="004E2C7C">
          <w:delText>Even between system components; orchestrator to target, OpenC2 does not provide system authentication</w:delText>
        </w:r>
        <w:r w:rsidR="00EF30D5" w:rsidDel="004E2C7C">
          <w:delText>.  There are modifiers to support user id and even related pe</w:delText>
        </w:r>
        <w:r w:rsidR="00DD67C8" w:rsidDel="004E2C7C">
          <w:delText xml:space="preserve">rmissions; however, an id is not </w:delText>
        </w:r>
        <w:r w:rsidR="00EF30D5" w:rsidDel="004E2C7C">
          <w:delText>a</w:delText>
        </w:r>
        <w:r w:rsidR="00DD67C8" w:rsidDel="004E2C7C">
          <w:delText>n</w:delText>
        </w:r>
        <w:r w:rsidR="00EF30D5" w:rsidDel="004E2C7C">
          <w:delText xml:space="preserve"> </w:delText>
        </w:r>
        <w:r w:rsidR="00DD67C8" w:rsidDel="004E2C7C">
          <w:delText>appropriate method</w:delText>
        </w:r>
        <w:r w:rsidR="00EF30D5" w:rsidDel="004E2C7C">
          <w:delText xml:space="preserve"> for user authentication.  Consider the following construct.  Id=jsmith isn’t enough to use the language command construct to support full authentication.</w:delText>
        </w:r>
      </w:del>
    </w:p>
    <w:p w14:paraId="5046174A" w14:textId="160702E7" w:rsidR="00EF30D5" w:rsidDel="004E2C7C" w:rsidRDefault="00EF30D5" w:rsidP="004E2C7C">
      <w:pPr>
        <w:rPr>
          <w:del w:id="85" w:author="Michael Larmie" w:date="2016-06-07T14:09:00Z"/>
        </w:rPr>
        <w:pPrChange w:id="86" w:author="Michael Larmie" w:date="2016-06-07T14:09:00Z">
          <w:pPr/>
        </w:pPrChange>
      </w:pPr>
      <w:del w:id="87" w:author="Michael Larmie" w:date="2016-06-07T14:09:00Z">
        <w:r w:rsidDel="004E2C7C">
          <w:delText xml:space="preserve">ALLOW ( </w:delText>
        </w:r>
      </w:del>
    </w:p>
    <w:p w14:paraId="2BF843C8" w14:textId="42497436" w:rsidR="00EF30D5" w:rsidDel="004E2C7C" w:rsidRDefault="00EF30D5" w:rsidP="004E2C7C">
      <w:pPr>
        <w:rPr>
          <w:del w:id="88" w:author="Michael Larmie" w:date="2016-06-07T14:09:00Z"/>
        </w:rPr>
        <w:pPrChange w:id="89" w:author="Michael Larmie" w:date="2016-06-07T14:09:00Z">
          <w:pPr/>
        </w:pPrChange>
      </w:pPr>
      <w:del w:id="90" w:author="Michael Larmie" w:date="2016-06-07T14:09:00Z">
        <w:r w:rsidDel="004E2C7C">
          <w:delText xml:space="preserve">[target (type=user,[ id=jsmith, priv=read, edit])], </w:delText>
        </w:r>
      </w:del>
    </w:p>
    <w:p w14:paraId="6E4D1796" w14:textId="6087F2E6" w:rsidR="00EF30D5" w:rsidDel="004E2C7C" w:rsidRDefault="00EF30D5" w:rsidP="004E2C7C">
      <w:pPr>
        <w:rPr>
          <w:del w:id="91" w:author="Michael Larmie" w:date="2016-06-07T14:09:00Z"/>
        </w:rPr>
        <w:pPrChange w:id="92" w:author="Michael Larmie" w:date="2016-06-07T14:09:00Z">
          <w:pPr/>
        </w:pPrChange>
      </w:pPr>
      <w:del w:id="93" w:author="Michael Larmie" w:date="2016-06-07T14:09:00Z">
        <w:r w:rsidDel="004E2C7C">
          <w:delText>[actuator (type=network.access-control,[ id=cont23425]) ],</w:delText>
        </w:r>
      </w:del>
    </w:p>
    <w:p w14:paraId="1E8EBDB8" w14:textId="38601BDD" w:rsidR="00EF30D5" w:rsidDel="004E2C7C" w:rsidRDefault="00EF30D5" w:rsidP="004E2C7C">
      <w:pPr>
        <w:rPr>
          <w:del w:id="94" w:author="Michael Larmie" w:date="2016-06-07T14:09:00Z"/>
        </w:rPr>
        <w:pPrChange w:id="95" w:author="Michael Larmie" w:date="2016-06-07T14:09:00Z">
          <w:pPr/>
        </w:pPrChange>
      </w:pPr>
      <w:del w:id="96" w:author="Michael Larmie" w:date="2016-06-07T14:09:00Z">
        <w:r w:rsidDel="004E2C7C">
          <w:delText>[period = 30 days]</w:delText>
        </w:r>
      </w:del>
    </w:p>
    <w:p w14:paraId="651108CB" w14:textId="28947856" w:rsidR="00EF30D5" w:rsidDel="004E2C7C" w:rsidRDefault="00EF30D5" w:rsidP="004E2C7C">
      <w:pPr>
        <w:rPr>
          <w:del w:id="97" w:author="Michael Larmie" w:date="2016-06-07T14:09:00Z"/>
        </w:rPr>
        <w:pPrChange w:id="98" w:author="Michael Larmie" w:date="2016-06-07T14:09:00Z">
          <w:pPr/>
        </w:pPrChange>
      </w:pPr>
      <w:del w:id="99" w:author="Michael Larmie" w:date="2016-06-07T14:09:00Z">
        <w:r w:rsidDel="004E2C7C">
          <w:delText>)</w:delText>
        </w:r>
      </w:del>
    </w:p>
    <w:p w14:paraId="598B427D" w14:textId="62D93A8E" w:rsidR="00EF30D5" w:rsidDel="004E2C7C" w:rsidRDefault="00EF30D5" w:rsidP="004E2C7C">
      <w:pPr>
        <w:rPr>
          <w:del w:id="100" w:author="Michael Larmie" w:date="2016-06-07T14:09:00Z"/>
        </w:rPr>
        <w:pPrChange w:id="101" w:author="Michael Larmie" w:date="2016-06-07T14:09:00Z">
          <w:pPr/>
        </w:pPrChange>
      </w:pPr>
    </w:p>
    <w:p w14:paraId="4E82A115" w14:textId="1BAC653C" w:rsidR="00C77A30" w:rsidRPr="002935B9" w:rsidDel="004E2C7C" w:rsidRDefault="00C77A30" w:rsidP="004E2C7C">
      <w:pPr>
        <w:rPr>
          <w:del w:id="102" w:author="Michael Larmie" w:date="2016-06-07T14:09:00Z"/>
          <w:b/>
        </w:rPr>
        <w:pPrChange w:id="103" w:author="Michael Larmie" w:date="2016-06-07T14:09:00Z">
          <w:pPr/>
        </w:pPrChange>
      </w:pPr>
      <w:del w:id="104" w:author="Michael Larmie" w:date="2016-06-07T14:09:00Z">
        <w:r w:rsidDel="004E2C7C">
          <w:tab/>
        </w:r>
        <w:r w:rsidRPr="002935B9" w:rsidDel="004E2C7C">
          <w:rPr>
            <w:b/>
          </w:rPr>
          <w:delText>Authorization</w:delText>
        </w:r>
      </w:del>
    </w:p>
    <w:p w14:paraId="044FB81B" w14:textId="04D9C61C" w:rsidR="001D3129" w:rsidDel="004E2C7C" w:rsidRDefault="001D3129" w:rsidP="004E2C7C">
      <w:pPr>
        <w:rPr>
          <w:del w:id="105" w:author="Michael Larmie" w:date="2016-06-07T14:09:00Z"/>
        </w:rPr>
        <w:pPrChange w:id="106" w:author="Michael Larmie" w:date="2016-06-07T14:09:00Z">
          <w:pPr/>
        </w:pPrChange>
      </w:pPr>
      <w:commentRangeStart w:id="107"/>
      <w:del w:id="108" w:author="Michael Larmie" w:date="2016-06-07T14:09:00Z">
        <w:r w:rsidDel="004E2C7C">
          <w:delText xml:space="preserve">There are actions within the OpenC2 language that can be grouped by their general activity.  Each group of actions may need to have some level of user authentication </w:delText>
        </w:r>
      </w:del>
      <w:ins w:id="109" w:author="Brule, Joseph M" w:date="2016-05-27T11:05:00Z">
        <w:del w:id="110" w:author="Michael Larmie" w:date="2016-06-07T14:09:00Z">
          <w:r w:rsidR="00392A01" w:rsidDel="004E2C7C">
            <w:delText xml:space="preserve">authorization </w:delText>
          </w:r>
        </w:del>
      </w:ins>
      <w:del w:id="111" w:author="Michael Larmie" w:date="2016-06-07T14:09:00Z">
        <w:r w:rsidDel="004E2C7C">
          <w:delText xml:space="preserve">to allow such actions to be performed.   One set of actions that control permissions and accesses are a desired area of interest of an attacker that can use these actions for his advantages.   The OpenC2 commands are DENY, CONTAIN, ALLOW, which either of these used in the wrong context would lead to network compromise.  </w:delText>
        </w:r>
        <w:r w:rsidR="00AF2BD7" w:rsidDel="004E2C7C">
          <w:delText xml:space="preserve"> Based on the security issues with authentication, the same concerns are with command authorization.  OpenC2 syntax does not have inherited user schemas or even user to command mapped permissions that allow or not allow the ACTION to be performed.  </w:delText>
        </w:r>
      </w:del>
    </w:p>
    <w:p w14:paraId="0156981D" w14:textId="3F1F9764" w:rsidR="001D3129" w:rsidDel="004E2C7C" w:rsidRDefault="00EB6BEB" w:rsidP="004E2C7C">
      <w:pPr>
        <w:rPr>
          <w:del w:id="112" w:author="Michael Larmie" w:date="2016-06-07T14:09:00Z"/>
        </w:rPr>
        <w:pPrChange w:id="113" w:author="Michael Larmie" w:date="2016-06-07T14:09:00Z">
          <w:pPr/>
        </w:pPrChange>
      </w:pPr>
      <w:del w:id="114" w:author="Michael Larmie" w:date="2016-06-07T14:09:00Z">
        <w:r w:rsidDel="004E2C7C">
          <w:delText>Consider the following:</w:delText>
        </w:r>
      </w:del>
    </w:p>
    <w:p w14:paraId="72163BC4" w14:textId="1F1788FF" w:rsidR="00EB6BEB" w:rsidDel="004E2C7C" w:rsidRDefault="00EB6BEB" w:rsidP="004E2C7C">
      <w:pPr>
        <w:rPr>
          <w:del w:id="115" w:author="Michael Larmie" w:date="2016-06-07T14:09:00Z"/>
        </w:rPr>
        <w:pPrChange w:id="116" w:author="Michael Larmie" w:date="2016-06-07T14:09:00Z">
          <w:pPr/>
        </w:pPrChange>
      </w:pPr>
      <w:del w:id="117" w:author="Michael Larmie" w:date="2016-06-07T14:09:00Z">
        <w:r w:rsidDel="004E2C7C">
          <w:delText>STOP (</w:delText>
        </w:r>
      </w:del>
    </w:p>
    <w:p w14:paraId="59FFC6FD" w14:textId="4F1672B6" w:rsidR="00EB6BEB" w:rsidDel="004E2C7C" w:rsidRDefault="00EB6BEB" w:rsidP="004E2C7C">
      <w:pPr>
        <w:rPr>
          <w:del w:id="118" w:author="Michael Larmie" w:date="2016-06-07T14:09:00Z"/>
        </w:rPr>
        <w:pPrChange w:id="119" w:author="Michael Larmie" w:date="2016-06-07T14:09:00Z">
          <w:pPr/>
        </w:pPrChange>
      </w:pPr>
      <w:del w:id="120" w:author="Michael Larmie" w:date="2016-06-07T14:09:00Z">
        <w:r w:rsidDel="004E2C7C">
          <w:tab/>
          <w:delText>[target  (type=process, [id=123345])],</w:delText>
        </w:r>
      </w:del>
    </w:p>
    <w:p w14:paraId="4481B5CC" w14:textId="271CA2AF" w:rsidR="00EB6BEB" w:rsidDel="004E2C7C" w:rsidRDefault="00EB6BEB" w:rsidP="004E2C7C">
      <w:pPr>
        <w:rPr>
          <w:del w:id="121" w:author="Michael Larmie" w:date="2016-06-07T14:09:00Z"/>
        </w:rPr>
        <w:pPrChange w:id="122" w:author="Michael Larmie" w:date="2016-06-07T14:09:00Z">
          <w:pPr/>
        </w:pPrChange>
      </w:pPr>
      <w:del w:id="123" w:author="Michael Larmie" w:date="2016-06-07T14:09:00Z">
        <w:r w:rsidDel="004E2C7C">
          <w:tab/>
          <w:delText>[actuator (type=endpoint ,[id=9876t6])],</w:delText>
        </w:r>
      </w:del>
    </w:p>
    <w:p w14:paraId="3F281D70" w14:textId="7B63F69E" w:rsidR="00EB6BEB" w:rsidDel="004E2C7C" w:rsidRDefault="00EB6BEB" w:rsidP="004E2C7C">
      <w:pPr>
        <w:rPr>
          <w:del w:id="124" w:author="Michael Larmie" w:date="2016-06-07T14:09:00Z"/>
        </w:rPr>
        <w:pPrChange w:id="125" w:author="Michael Larmie" w:date="2016-06-07T14:09:00Z">
          <w:pPr/>
        </w:pPrChange>
      </w:pPr>
      <w:del w:id="126" w:author="Michael Larmie" w:date="2016-06-07T14:09:00Z">
        <w:r w:rsidDel="004E2C7C">
          <w:tab/>
          <w:delText>[immediate]</w:delText>
        </w:r>
      </w:del>
    </w:p>
    <w:p w14:paraId="00FE32B9" w14:textId="2044CFDF" w:rsidR="00EB6BEB" w:rsidDel="004E2C7C" w:rsidRDefault="00EB6BEB" w:rsidP="004E2C7C">
      <w:pPr>
        <w:rPr>
          <w:del w:id="127" w:author="Michael Larmie" w:date="2016-06-07T14:09:00Z"/>
        </w:rPr>
        <w:pPrChange w:id="128" w:author="Michael Larmie" w:date="2016-06-07T14:09:00Z">
          <w:pPr/>
        </w:pPrChange>
      </w:pPr>
      <w:del w:id="129" w:author="Michael Larmie" w:date="2016-06-07T14:09:00Z">
        <w:r w:rsidDel="004E2C7C">
          <w:tab/>
          <w:delText>)</w:delText>
        </w:r>
      </w:del>
    </w:p>
    <w:p w14:paraId="32EC9F4D" w14:textId="7E5C0DB6" w:rsidR="00EB6BEB" w:rsidDel="004E2C7C" w:rsidRDefault="00EB6BEB" w:rsidP="004E2C7C">
      <w:pPr>
        <w:rPr>
          <w:del w:id="130" w:author="Michael Larmie" w:date="2016-06-07T14:09:00Z"/>
        </w:rPr>
        <w:pPrChange w:id="131" w:author="Michael Larmie" w:date="2016-06-07T14:09:00Z">
          <w:pPr/>
        </w:pPrChange>
      </w:pPr>
      <w:del w:id="132" w:author="Michael Larmie" w:date="2016-06-07T14:09:00Z">
        <w:r w:rsidDel="004E2C7C">
          <w:delText>The STOP construct would stop a process on an endpoint with an immediate action when the message is received.  If this was a mission critical device that received the command without authorization, the network could be rendered inoperable.</w:delText>
        </w:r>
        <w:commentRangeEnd w:id="107"/>
        <w:r w:rsidR="00392A01" w:rsidDel="004E2C7C">
          <w:rPr>
            <w:rStyle w:val="CommentReference"/>
          </w:rPr>
          <w:commentReference w:id="107"/>
        </w:r>
      </w:del>
    </w:p>
    <w:p w14:paraId="5E08AC34" w14:textId="519EE2E1" w:rsidR="009D5047" w:rsidDel="004E2C7C" w:rsidRDefault="009D5047" w:rsidP="004E2C7C">
      <w:pPr>
        <w:rPr>
          <w:del w:id="133" w:author="Michael Larmie" w:date="2016-06-07T14:09:00Z"/>
        </w:rPr>
        <w:pPrChange w:id="134" w:author="Michael Larmie" w:date="2016-06-07T14:09:00Z">
          <w:pPr/>
        </w:pPrChange>
      </w:pPr>
    </w:p>
    <w:p w14:paraId="0DC32873" w14:textId="5B42407C" w:rsidR="00C77A30" w:rsidRPr="002935B9" w:rsidDel="004E2C7C" w:rsidRDefault="00C77A30" w:rsidP="004E2C7C">
      <w:pPr>
        <w:rPr>
          <w:del w:id="135" w:author="Michael Larmie" w:date="2016-06-07T14:09:00Z"/>
          <w:b/>
        </w:rPr>
        <w:pPrChange w:id="136" w:author="Michael Larmie" w:date="2016-06-07T14:09:00Z">
          <w:pPr/>
        </w:pPrChange>
      </w:pPr>
      <w:del w:id="137" w:author="Michael Larmie" w:date="2016-06-07T10:55:00Z">
        <w:r w:rsidDel="009D5047">
          <w:tab/>
        </w:r>
      </w:del>
      <w:del w:id="138" w:author="Michael Larmie" w:date="2016-06-07T14:09:00Z">
        <w:r w:rsidRPr="002935B9" w:rsidDel="004E2C7C">
          <w:rPr>
            <w:b/>
          </w:rPr>
          <w:delText>Accounting</w:delText>
        </w:r>
      </w:del>
    </w:p>
    <w:p w14:paraId="12F38A4A" w14:textId="0F6C56F2" w:rsidR="002935B9" w:rsidDel="004E2C7C" w:rsidRDefault="0096075A" w:rsidP="004E2C7C">
      <w:pPr>
        <w:rPr>
          <w:del w:id="139" w:author="Michael Larmie" w:date="2016-06-07T14:09:00Z"/>
        </w:rPr>
        <w:pPrChange w:id="140" w:author="Michael Larmie" w:date="2016-06-07T14:09:00Z">
          <w:pPr/>
        </w:pPrChange>
      </w:pPr>
      <w:del w:id="141" w:author="Michael Larmie" w:date="2016-06-07T14:09:00Z">
        <w:r w:rsidDel="004E2C7C">
          <w:delText>The accounting leg of AAA services is virtually indistinguishable from auditing.  Accounting services typically capture the who, when, and what aspects of access to systems and the commands executed on those systems.</w:delText>
        </w:r>
      </w:del>
    </w:p>
    <w:p w14:paraId="240CE970" w14:textId="4A5047F9" w:rsidR="002935B9" w:rsidDel="004E2C7C" w:rsidRDefault="002935B9" w:rsidP="004E2C7C">
      <w:pPr>
        <w:rPr>
          <w:del w:id="142" w:author="Michael Larmie" w:date="2016-06-07T14:09:00Z"/>
        </w:rPr>
        <w:pPrChange w:id="143" w:author="Michael Larmie" w:date="2016-06-07T14:09:00Z">
          <w:pPr/>
        </w:pPrChange>
      </w:pPr>
    </w:p>
    <w:p w14:paraId="1E643C24" w14:textId="040BE147" w:rsidR="006F2857" w:rsidRPr="002935B9" w:rsidDel="004E2C7C" w:rsidRDefault="006F2857" w:rsidP="004E2C7C">
      <w:pPr>
        <w:rPr>
          <w:del w:id="144" w:author="Michael Larmie" w:date="2016-06-07T14:09:00Z"/>
          <w:b/>
        </w:rPr>
        <w:pPrChange w:id="145" w:author="Michael Larmie" w:date="2016-06-07T14:09:00Z">
          <w:pPr/>
        </w:pPrChange>
      </w:pPr>
      <w:del w:id="146" w:author="Michael Larmie" w:date="2016-06-07T10:51:00Z">
        <w:r w:rsidDel="009D5047">
          <w:tab/>
        </w:r>
      </w:del>
      <w:del w:id="147" w:author="Michael Larmie" w:date="2016-06-07T14:09:00Z">
        <w:r w:rsidRPr="002935B9" w:rsidDel="004E2C7C">
          <w:rPr>
            <w:b/>
          </w:rPr>
          <w:delText>Auditing</w:delText>
        </w:r>
      </w:del>
      <w:ins w:id="148" w:author="Brule, Joseph M" w:date="2016-05-27T11:08:00Z">
        <w:del w:id="149" w:author="Michael Larmie" w:date="2016-06-07T10:51:00Z">
          <w:r w:rsidR="00392A01" w:rsidDel="009D5047">
            <w:rPr>
              <w:b/>
            </w:rPr>
            <w:delText xml:space="preserve">/ Accounting </w:delText>
          </w:r>
        </w:del>
      </w:ins>
    </w:p>
    <w:p w14:paraId="0663EB60" w14:textId="67E0CB3C" w:rsidR="00592A14" w:rsidRPr="007E5505" w:rsidDel="004E2C7C" w:rsidRDefault="00592A14" w:rsidP="004E2C7C">
      <w:pPr>
        <w:rPr>
          <w:del w:id="150" w:author="Michael Larmie" w:date="2016-06-07T14:09:00Z"/>
        </w:rPr>
        <w:pPrChange w:id="151" w:author="Michael Larmie" w:date="2016-06-07T14:09:00Z">
          <w:pPr/>
        </w:pPrChange>
      </w:pPr>
      <w:del w:id="152" w:author="Michael Larmie" w:date="2016-06-07T14:09:00Z">
        <w:r w:rsidRPr="007E5505" w:rsidDel="004E2C7C">
          <w:rPr>
            <w:rFonts w:eastAsia="Times New Roman"/>
          </w:rPr>
          <w:delText xml:space="preserve">One of the largest challenges of </w:delText>
        </w:r>
        <w:commentRangeStart w:id="153"/>
        <w:r w:rsidRPr="007E5505" w:rsidDel="004E2C7C">
          <w:rPr>
            <w:rFonts w:eastAsia="Times New Roman"/>
          </w:rPr>
          <w:delText xml:space="preserve">using </w:delText>
        </w:r>
        <w:commentRangeEnd w:id="153"/>
        <w:r w:rsidR="003A5AE0" w:rsidDel="004E2C7C">
          <w:rPr>
            <w:rStyle w:val="CommentReference"/>
          </w:rPr>
          <w:commentReference w:id="153"/>
        </w:r>
        <w:r w:rsidRPr="007E5505" w:rsidDel="004E2C7C">
          <w:rPr>
            <w:rFonts w:eastAsia="Times New Roman"/>
          </w:rPr>
          <w:delText>OpenC2 is the ability to audit the activity that comes from the lightweight and often sparse use of the OpenC2 messaging framework to get the fastest performance with little to no oversight</w:delText>
        </w:r>
      </w:del>
      <w:ins w:id="154" w:author="Brule, Joseph M" w:date="2016-05-27T11:23:00Z">
        <w:del w:id="155" w:author="Michael Larmie" w:date="2016-06-07T14:09:00Z">
          <w:r w:rsidR="0053435A" w:rsidDel="004E2C7C">
            <w:rPr>
              <w:rFonts w:eastAsia="Times New Roman"/>
            </w:rPr>
            <w:delText>while maintain low latency and minimal overhead</w:delText>
          </w:r>
        </w:del>
      </w:ins>
      <w:del w:id="156" w:author="Michael Larmie" w:date="2016-06-07T14:09:00Z">
        <w:r w:rsidRPr="007E5505" w:rsidDel="004E2C7C">
          <w:rPr>
            <w:rFonts w:eastAsia="Times New Roman"/>
          </w:rPr>
          <w:delText>.  In a real world implementation of OpenC2, providing automated actions and changes will require a digital fingerprint on the activity and results that were accomplished via the OpenC2 framework and implementation.</w:delText>
        </w:r>
      </w:del>
      <w:ins w:id="157" w:author="Brule, Joseph M" w:date="2016-05-27T11:24:00Z">
        <w:del w:id="158" w:author="Michael Larmie" w:date="2016-06-07T14:09:00Z">
          <w:r w:rsidR="0053435A" w:rsidDel="004E2C7C">
            <w:rPr>
              <w:rFonts w:eastAsia="Times New Roman"/>
            </w:rPr>
            <w:delText>.</w:delText>
          </w:r>
        </w:del>
      </w:ins>
    </w:p>
    <w:p w14:paraId="4249817D" w14:textId="67EEE2DE" w:rsidR="00592A14" w:rsidRPr="00C23FDD" w:rsidRDefault="00592A14" w:rsidP="004E2C7C">
      <w:pPr>
        <w:rPr>
          <w:rFonts w:eastAsia="Times New Roman"/>
        </w:rPr>
        <w:pPrChange w:id="159" w:author="Michael Larmie" w:date="2016-06-07T14:09:00Z">
          <w:pPr/>
        </w:pPrChange>
      </w:pPr>
      <w:del w:id="160" w:author="Michael Larmie" w:date="2016-06-07T14:09:00Z">
        <w:r w:rsidRPr="007E5505" w:rsidDel="004E2C7C">
          <w:rPr>
            <w:rFonts w:eastAsia="Times New Roman"/>
          </w:rPr>
          <w:delText xml:space="preserve">Actions and the following results that are the direct result of OpenC2 should be recorded and analyzed for security areas such as forensics, secure implementation, security architecture of impact changes within the environment, and completion of such tasks.  </w:delText>
        </w:r>
        <w:commentRangeStart w:id="161"/>
        <w:r w:rsidRPr="007E5505" w:rsidDel="004E2C7C">
          <w:rPr>
            <w:rFonts w:eastAsia="Times New Roman"/>
          </w:rPr>
          <w:delText xml:space="preserve">Currently </w:delText>
        </w:r>
        <w:commentRangeEnd w:id="161"/>
        <w:r w:rsidR="001C1111" w:rsidDel="004E2C7C">
          <w:rPr>
            <w:rStyle w:val="CommentReference"/>
          </w:rPr>
          <w:commentReference w:id="161"/>
        </w:r>
        <w:r w:rsidRPr="007E5505" w:rsidDel="004E2C7C">
          <w:rPr>
            <w:rFonts w:eastAsia="Times New Roman"/>
          </w:rPr>
          <w:delText>there are no enforcements within the OpenC2 framework that would directly accomplish such actions. </w:delText>
        </w:r>
      </w:del>
    </w:p>
    <w:p w14:paraId="18F97A6B" w14:textId="77777777" w:rsidR="00F546F3" w:rsidRPr="002935B9" w:rsidRDefault="00F546F3">
      <w:pPr>
        <w:rPr>
          <w:b/>
        </w:rPr>
      </w:pPr>
      <w:r>
        <w:tab/>
      </w:r>
      <w:commentRangeStart w:id="162"/>
      <w:r w:rsidRPr="002935B9">
        <w:rPr>
          <w:b/>
        </w:rPr>
        <w:t>Replay</w:t>
      </w:r>
      <w:commentRangeEnd w:id="162"/>
      <w:r w:rsidR="0053435A">
        <w:rPr>
          <w:rStyle w:val="CommentReference"/>
        </w:rPr>
        <w:commentReference w:id="162"/>
      </w:r>
    </w:p>
    <w:p w14:paraId="35DA24D4" w14:textId="77777777" w:rsidR="00010389" w:rsidRDefault="001B1D4D">
      <w:r>
        <w:tab/>
      </w:r>
      <w:r w:rsidR="00433C8E" w:rsidRPr="00433C8E">
        <w:rPr>
          <w:rFonts w:cs="Arial"/>
          <w:color w:val="252525"/>
          <w:sz w:val="21"/>
          <w:szCs w:val="21"/>
          <w:shd w:val="clear" w:color="auto" w:fill="FFFFFF"/>
        </w:rPr>
        <w:t xml:space="preserve">Even a valid message may present a danger if it is utilized in a "replay attack". </w:t>
      </w:r>
      <w:proofErr w:type="gramStart"/>
      <w:r w:rsidR="00433C8E" w:rsidRPr="00433C8E">
        <w:rPr>
          <w:rFonts w:cs="Arial"/>
          <w:color w:val="252525"/>
          <w:sz w:val="21"/>
          <w:szCs w:val="21"/>
          <w:shd w:val="clear" w:color="auto" w:fill="FFFFFF"/>
        </w:rPr>
        <w:t>i.e</w:t>
      </w:r>
      <w:proofErr w:type="gramEnd"/>
      <w:r w:rsidR="00433C8E" w:rsidRPr="00433C8E">
        <w:rPr>
          <w:rFonts w:cs="Arial"/>
          <w:color w:val="252525"/>
          <w:sz w:val="21"/>
          <w:szCs w:val="21"/>
          <w:shd w:val="clear" w:color="auto" w:fill="FFFFFF"/>
        </w:rPr>
        <w:t>. it is sent multiple times to the server to make it repeat the requested operation. This may be achieved by capturing an entire message, even if it is sufficiently protected against tampering, since it is the message itself that is used for attack now</w:t>
      </w:r>
      <w:r w:rsidR="00433C8E">
        <w:rPr>
          <w:rFonts w:cs="Arial"/>
          <w:color w:val="252525"/>
          <w:sz w:val="21"/>
          <w:szCs w:val="21"/>
          <w:shd w:val="clear" w:color="auto" w:fill="FFFFFF"/>
        </w:rPr>
        <w:t xml:space="preserve">.  </w:t>
      </w:r>
      <w:r w:rsidR="00433C8E" w:rsidRPr="00433C8E">
        <w:rPr>
          <w:rFonts w:cs="Arial"/>
          <w:color w:val="252525"/>
          <w:sz w:val="21"/>
          <w:szCs w:val="21"/>
          <w:shd w:val="clear" w:color="auto" w:fill="FFFFFF"/>
        </w:rPr>
        <w:t>Usual means to protect against replayed messages is either using unique identifiers (</w:t>
      </w:r>
      <w:proofErr w:type="spellStart"/>
      <w:r w:rsidR="00433C8E" w:rsidRPr="00433C8E">
        <w:rPr>
          <w:rFonts w:cs="Arial"/>
          <w:color w:val="252525"/>
          <w:sz w:val="21"/>
          <w:szCs w:val="21"/>
          <w:shd w:val="clear" w:color="auto" w:fill="FFFFFF"/>
        </w:rPr>
        <w:t>nonces</w:t>
      </w:r>
      <w:proofErr w:type="spellEnd"/>
      <w:r w:rsidR="00433C8E" w:rsidRPr="00433C8E">
        <w:rPr>
          <w:rFonts w:cs="Arial"/>
          <w:color w:val="252525"/>
          <w:sz w:val="21"/>
          <w:szCs w:val="21"/>
          <w:shd w:val="clear" w:color="auto" w:fill="FFFFFF"/>
        </w:rPr>
        <w:t>) on messages and keeping track of processed ones, or using a relatively short validity time window.</w:t>
      </w:r>
    </w:p>
    <w:p w14:paraId="0CC39736" w14:textId="77777777" w:rsidR="006F2857" w:rsidRPr="002935B9" w:rsidRDefault="006F2857">
      <w:pPr>
        <w:rPr>
          <w:b/>
        </w:rPr>
      </w:pPr>
      <w:r>
        <w:tab/>
      </w:r>
      <w:r w:rsidRPr="002935B9">
        <w:rPr>
          <w:b/>
        </w:rPr>
        <w:t>Verb Whitelisting</w:t>
      </w:r>
    </w:p>
    <w:p w14:paraId="468C9CF4" w14:textId="77777777" w:rsidR="006F2857" w:rsidRDefault="00527D8B">
      <w:del w:id="163" w:author="Brule, Joseph M" w:date="2016-05-27T11:28:00Z">
        <w:r w:rsidDel="0053435A">
          <w:delText xml:space="preserve">Verb Whitelisting is a huge area of concern when it comes to OpenC2.  </w:delText>
        </w:r>
      </w:del>
      <w:commentRangeStart w:id="164"/>
      <w:r>
        <w:t>Many devices such as a firewall are capable to accept commands such as DELETE, MODIFY, ACCEPT, DENY, START, STOP, RESTART however even if such a device is capable of accepting the commands and act upon an action, not all actions should take place especially during production operating hours.  Actuators and Target devices will blindly act upon actions, in essence OpenC2 command hierarchy is too much of an enabling system without certain capability checks in place.</w:t>
      </w:r>
      <w:commentRangeEnd w:id="164"/>
      <w:r w:rsidR="0053435A">
        <w:rPr>
          <w:rStyle w:val="CommentReference"/>
        </w:rPr>
        <w:commentReference w:id="164"/>
      </w:r>
      <w:r>
        <w:t xml:space="preserve">  </w:t>
      </w:r>
      <w:r w:rsidR="006F2857">
        <w:tab/>
      </w:r>
    </w:p>
    <w:p w14:paraId="1B6E082C" w14:textId="77777777" w:rsidR="00E415E6" w:rsidRDefault="00924E2E">
      <w:r>
        <w:tab/>
      </w:r>
    </w:p>
    <w:p w14:paraId="673C370E" w14:textId="77777777" w:rsidR="00E415E6" w:rsidRPr="002935B9" w:rsidRDefault="00E415E6">
      <w:pPr>
        <w:rPr>
          <w:b/>
        </w:rPr>
      </w:pPr>
      <w:r w:rsidRPr="002935B9">
        <w:rPr>
          <w:b/>
        </w:rPr>
        <w:t>Security Impacts on Performance</w:t>
      </w:r>
    </w:p>
    <w:p w14:paraId="0C190156" w14:textId="77777777" w:rsidR="00DF667F" w:rsidRDefault="00327462">
      <w:r>
        <w:tab/>
        <w:t>Resources required to process additional layers of security (CPU, RAM, time, etc…)</w:t>
      </w:r>
    </w:p>
    <w:p w14:paraId="3654ED46" w14:textId="77777777" w:rsidR="00327462" w:rsidRDefault="00327462">
      <w:r>
        <w:tab/>
        <w:t>Key management introduces additional complexity</w:t>
      </w:r>
    </w:p>
    <w:p w14:paraId="731F76A3" w14:textId="77777777" w:rsidR="00327462" w:rsidRDefault="00327462">
      <w:r>
        <w:tab/>
      </w:r>
      <w:commentRangeStart w:id="165"/>
      <w:r>
        <w:t>Vendor integration challenges (</w:t>
      </w:r>
      <w:commentRangeEnd w:id="165"/>
      <w:r w:rsidR="00F82B96">
        <w:rPr>
          <w:rStyle w:val="CommentReference"/>
        </w:rPr>
        <w:commentReference w:id="165"/>
      </w:r>
      <w:r>
        <w:t>Example: Subject Alternative Name parsing varies by vendor)</w:t>
      </w:r>
    </w:p>
    <w:p w14:paraId="19172DC0" w14:textId="77777777" w:rsidR="00E415E6" w:rsidRDefault="008152A7">
      <w:commentRangeStart w:id="166"/>
      <w:r>
        <w:t xml:space="preserve">Modifications to the OpenC2 language structure in support of complex tasks such as encryption should be kept to a minimum to avoid re-inventing already established standards and taxing devices which might not be capable of the required processing overhead.  </w:t>
      </w:r>
      <w:r w:rsidR="004C3214">
        <w:t>This is an area where the deployed environment can best leverage existing and compatible capabilities to perform such services.</w:t>
      </w:r>
      <w:commentRangeEnd w:id="166"/>
      <w:r w:rsidR="00F82B96">
        <w:rPr>
          <w:rStyle w:val="CommentReference"/>
        </w:rPr>
        <w:commentReference w:id="166"/>
      </w:r>
    </w:p>
    <w:p w14:paraId="2942CCD5" w14:textId="77777777" w:rsidR="008E01C5" w:rsidRDefault="008E01C5">
      <w:r>
        <w:br w:type="page"/>
      </w:r>
    </w:p>
    <w:p w14:paraId="02B8D60F" w14:textId="77777777" w:rsidR="008152A7" w:rsidRDefault="008152A7"/>
    <w:p w14:paraId="07F8A64A" w14:textId="77777777" w:rsidR="00E415E6" w:rsidRPr="002935B9" w:rsidRDefault="00E415E6">
      <w:pPr>
        <w:rPr>
          <w:b/>
        </w:rPr>
      </w:pPr>
      <w:r w:rsidRPr="002935B9">
        <w:rPr>
          <w:b/>
        </w:rPr>
        <w:t xml:space="preserve">Architecture </w:t>
      </w:r>
      <w:r w:rsidR="0061253E" w:rsidRPr="002935B9">
        <w:rPr>
          <w:b/>
        </w:rPr>
        <w:t xml:space="preserve">/ Implementation </w:t>
      </w:r>
      <w:r w:rsidRPr="002935B9">
        <w:rPr>
          <w:b/>
        </w:rPr>
        <w:t>Considerations</w:t>
      </w:r>
    </w:p>
    <w:p w14:paraId="69101822" w14:textId="77777777" w:rsidR="00B23387" w:rsidRPr="00954B9C" w:rsidRDefault="0061253E">
      <w:pPr>
        <w:rPr>
          <w:i/>
        </w:rPr>
      </w:pPr>
      <w:r>
        <w:tab/>
      </w:r>
      <w:r w:rsidR="00B23387" w:rsidRPr="00954B9C">
        <w:rPr>
          <w:i/>
        </w:rPr>
        <w:t>Peer-to-Peer</w:t>
      </w:r>
    </w:p>
    <w:p w14:paraId="297ACA7A" w14:textId="77777777" w:rsidR="00954B9C" w:rsidRDefault="00F4678B">
      <w:r>
        <w:t xml:space="preserve">Peer-to-peer architectures can present many atypical issues not found on other </w:t>
      </w:r>
      <w:commentRangeStart w:id="167"/>
      <w:r>
        <w:t>domain-based systems</w:t>
      </w:r>
      <w:commentRangeEnd w:id="167"/>
      <w:r w:rsidR="00F82B96">
        <w:rPr>
          <w:rStyle w:val="CommentReference"/>
        </w:rPr>
        <w:commentReference w:id="167"/>
      </w:r>
      <w:r>
        <w:t xml:space="preserve">.  Secure connections have different </w:t>
      </w:r>
      <w:commentRangeStart w:id="168"/>
      <w:r>
        <w:t xml:space="preserve">KMI </w:t>
      </w:r>
      <w:commentRangeEnd w:id="168"/>
      <w:r w:rsidR="00F82B96">
        <w:rPr>
          <w:rStyle w:val="CommentReference"/>
        </w:rPr>
        <w:commentReference w:id="168"/>
      </w:r>
      <w:r>
        <w:t>challenges and basic issue of trust must be addressed differently.</w:t>
      </w:r>
    </w:p>
    <w:p w14:paraId="66B677B8" w14:textId="77777777" w:rsidR="00E415E6" w:rsidRPr="00954B9C" w:rsidRDefault="0061253E" w:rsidP="00B23387">
      <w:pPr>
        <w:ind w:firstLine="720"/>
        <w:rPr>
          <w:i/>
        </w:rPr>
      </w:pPr>
      <w:r w:rsidRPr="00954B9C">
        <w:rPr>
          <w:i/>
        </w:rPr>
        <w:t>(Multi) Hub and Spoke</w:t>
      </w:r>
    </w:p>
    <w:p w14:paraId="011BC00A" w14:textId="77777777" w:rsidR="00954B9C" w:rsidRDefault="00954B9C" w:rsidP="00954B9C"/>
    <w:p w14:paraId="20A2EC38" w14:textId="77777777" w:rsidR="00CF24F5" w:rsidRDefault="00DF667F">
      <w:r>
        <w:tab/>
      </w:r>
      <w:r w:rsidRPr="00CF24F5">
        <w:rPr>
          <w:i/>
        </w:rPr>
        <w:t>Strict Type Enforcement</w:t>
      </w:r>
      <w:r w:rsidR="00CF24F5">
        <w:t xml:space="preserve"> </w:t>
      </w:r>
    </w:p>
    <w:p w14:paraId="254CD6BF" w14:textId="77777777" w:rsidR="00E415E6" w:rsidRDefault="00CF24F5">
      <w:r>
        <w:t xml:space="preserve">Strict type enforcement and the related </w:t>
      </w:r>
      <w:commentRangeStart w:id="169"/>
      <w:r>
        <w:t xml:space="preserve">input validation </w:t>
      </w:r>
      <w:commentRangeEnd w:id="169"/>
      <w:r w:rsidR="0063578B">
        <w:rPr>
          <w:rStyle w:val="CommentReference"/>
        </w:rPr>
        <w:commentReference w:id="169"/>
      </w:r>
      <w:r>
        <w:t>may prove</w:t>
      </w:r>
      <w:r w:rsidR="00DF667F">
        <w:t xml:space="preserve"> challenging with the current </w:t>
      </w:r>
      <w:del w:id="170" w:author="Brule, Joseph M" w:date="2016-05-27T11:42:00Z">
        <w:r w:rsidR="00DF667F" w:rsidDel="00A114E2">
          <w:delText xml:space="preserve">loose </w:delText>
        </w:r>
      </w:del>
      <w:ins w:id="171" w:author="Brule, Joseph M" w:date="2016-05-27T11:42:00Z">
        <w:r w:rsidR="00A114E2">
          <w:t xml:space="preserve">flexible </w:t>
        </w:r>
      </w:ins>
      <w:r w:rsidR="00DF667F">
        <w:t>structure (everything is optional)</w:t>
      </w:r>
      <w:r>
        <w:t>.</w:t>
      </w:r>
    </w:p>
    <w:p w14:paraId="0FD7176C" w14:textId="77777777" w:rsidR="00DF667F" w:rsidRPr="00CF24F5" w:rsidRDefault="008C793D">
      <w:pPr>
        <w:rPr>
          <w:i/>
        </w:rPr>
      </w:pPr>
      <w:r>
        <w:tab/>
      </w:r>
      <w:r w:rsidRPr="00CF24F5">
        <w:rPr>
          <w:i/>
        </w:rPr>
        <w:t>Integration with Configuration Management</w:t>
      </w:r>
    </w:p>
    <w:p w14:paraId="49AA44A4" w14:textId="77777777" w:rsidR="00122CAC" w:rsidRDefault="00122CAC">
      <w:r>
        <w:t>The tracking (auditing) and reporting of changes initiated by the OpenC2 ecosystem needs to feed back to the CM solution as a matter of both best practice and regulatory and certification &amp; accreditation compliance.</w:t>
      </w:r>
    </w:p>
    <w:p w14:paraId="241824D4" w14:textId="77777777" w:rsidR="002935B9" w:rsidRPr="00CF24F5" w:rsidRDefault="002269FC">
      <w:pPr>
        <w:rPr>
          <w:i/>
        </w:rPr>
      </w:pPr>
      <w:r>
        <w:tab/>
      </w:r>
      <w:r w:rsidRPr="00CF24F5">
        <w:rPr>
          <w:i/>
        </w:rPr>
        <w:t>Out of Band Management (OOBM)</w:t>
      </w:r>
    </w:p>
    <w:p w14:paraId="4D49A1B2" w14:textId="77777777" w:rsidR="002269FC" w:rsidRDefault="002269FC">
      <w:r>
        <w:t xml:space="preserve">OOBM is a common best practice with renewed focus based on the threat landscape listed earlier in this document.  </w:t>
      </w:r>
      <w:r w:rsidR="00294841">
        <w:t>C2 systems are prime objectives for bad actors and OOBM offers another layer in the defense-in-depth model.</w:t>
      </w:r>
    </w:p>
    <w:p w14:paraId="1CCD0AD9" w14:textId="77777777" w:rsidR="00745EA3" w:rsidRPr="00CF24F5" w:rsidRDefault="008C793D">
      <w:pPr>
        <w:rPr>
          <w:i/>
        </w:rPr>
      </w:pPr>
      <w:r>
        <w:tab/>
      </w:r>
      <w:r w:rsidR="009B3A12" w:rsidRPr="00CF24F5">
        <w:rPr>
          <w:i/>
        </w:rPr>
        <w:t>Domain Federation</w:t>
      </w:r>
    </w:p>
    <w:p w14:paraId="0125F0DE" w14:textId="77777777" w:rsidR="00294841" w:rsidRDefault="00294841">
      <w:r>
        <w:t>A federation trust model is often found in partner organizations with explicit trust and a shared security and/or accreditation boundary.</w:t>
      </w:r>
    </w:p>
    <w:p w14:paraId="27961372" w14:textId="77777777" w:rsidR="008C793D" w:rsidRPr="00CF24F5" w:rsidRDefault="008C793D" w:rsidP="00745EA3">
      <w:pPr>
        <w:ind w:firstLine="720"/>
        <w:rPr>
          <w:i/>
        </w:rPr>
      </w:pPr>
      <w:r w:rsidRPr="00CF24F5">
        <w:rPr>
          <w:i/>
        </w:rPr>
        <w:t>Certification and Accreditation</w:t>
      </w:r>
      <w:r w:rsidR="00400BA5" w:rsidRPr="00CF24F5">
        <w:rPr>
          <w:i/>
        </w:rPr>
        <w:t xml:space="preserve"> (C&amp;A)</w:t>
      </w:r>
      <w:r w:rsidR="00745EA3" w:rsidRPr="00CF24F5">
        <w:rPr>
          <w:i/>
        </w:rPr>
        <w:t xml:space="preserve"> – Regulatory Compliance</w:t>
      </w:r>
    </w:p>
    <w:p w14:paraId="4374C8FE" w14:textId="77777777" w:rsidR="006F2857" w:rsidRDefault="00745EA3">
      <w:commentRangeStart w:id="172"/>
      <w:r>
        <w:t>Many environments will face a range of regulatory compliance or certification and accreditation requirements.</w:t>
      </w:r>
      <w:r w:rsidR="005F388C">
        <w:t xml:space="preserve">  A combination of the native OpenC2 language feature set and deployed architecture must address fundamental security </w:t>
      </w:r>
      <w:r w:rsidR="004C17CD">
        <w:t xml:space="preserve">features (auditing, CIA, </w:t>
      </w:r>
      <w:r w:rsidR="00B03233">
        <w:t>AAA, encryption)</w:t>
      </w:r>
      <w:r w:rsidR="00C0113D">
        <w:t xml:space="preserve"> in order to achieve compliance or Authority to Operate (ATO). </w:t>
      </w:r>
      <w:commentRangeEnd w:id="172"/>
      <w:r w:rsidR="00A114E2">
        <w:rPr>
          <w:rStyle w:val="CommentReference"/>
        </w:rPr>
        <w:commentReference w:id="172"/>
      </w:r>
    </w:p>
    <w:p w14:paraId="724F8FAD" w14:textId="77777777" w:rsidR="00B03233" w:rsidRDefault="00B03233"/>
    <w:sectPr w:rsidR="00B032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dpk" w:date="2016-06-03T11:22:00Z" w:initials="dpk">
    <w:p w14:paraId="11BBC49A" w14:textId="77777777" w:rsidR="00A0298F" w:rsidRDefault="00A0298F">
      <w:pPr>
        <w:pStyle w:val="CommentText"/>
      </w:pPr>
      <w:r>
        <w:rPr>
          <w:rStyle w:val="CommentReference"/>
        </w:rPr>
        <w:annotationRef/>
      </w:r>
      <w:r>
        <w:t xml:space="preserve"> “</w:t>
      </w:r>
      <w:proofErr w:type="gramStart"/>
      <w:r>
        <w:t>lax</w:t>
      </w:r>
      <w:proofErr w:type="gramEnd"/>
      <w:r>
        <w:t xml:space="preserve">” </w:t>
      </w:r>
      <w:r w:rsidR="0087657E">
        <w:t xml:space="preserve">could be read as </w:t>
      </w:r>
      <w:r>
        <w:t>distributed over both “enforcement” and “validation”, but this removes the ambiguity.</w:t>
      </w:r>
    </w:p>
  </w:comment>
  <w:comment w:id="16" w:author="Brule, Joseph M" w:date="2016-06-03T11:22:00Z" w:initials="BJM">
    <w:p w14:paraId="6B71F3DA" w14:textId="77777777" w:rsidR="00020223" w:rsidRDefault="00020223">
      <w:pPr>
        <w:pStyle w:val="CommentText"/>
      </w:pPr>
      <w:r>
        <w:rPr>
          <w:rStyle w:val="CommentReference"/>
        </w:rPr>
        <w:annotationRef/>
      </w:r>
      <w:r>
        <w:t xml:space="preserve">Clarify, not sure what this means.  </w:t>
      </w:r>
    </w:p>
  </w:comment>
  <w:comment w:id="19" w:author="Brule, Joseph M" w:date="2016-06-03T11:22:00Z" w:initials="BJM">
    <w:p w14:paraId="36184D29" w14:textId="77777777" w:rsidR="004E2C7C" w:rsidRDefault="004E2C7C" w:rsidP="004E2C7C">
      <w:pPr>
        <w:pStyle w:val="CommentText"/>
      </w:pPr>
      <w:r>
        <w:rPr>
          <w:rStyle w:val="CommentReference"/>
        </w:rPr>
        <w:annotationRef/>
      </w:r>
      <w:r>
        <w:t xml:space="preserve">Rework in the context of why authenticate, any special considerations, challenges associated with device authentication </w:t>
      </w:r>
      <w:proofErr w:type="spellStart"/>
      <w:r>
        <w:t>etc</w:t>
      </w:r>
      <w:proofErr w:type="spellEnd"/>
    </w:p>
  </w:comment>
  <w:comment w:id="23" w:author="Brule, Joseph M" w:date="2016-06-03T11:22:00Z" w:initials="BJM">
    <w:p w14:paraId="5D54E54D" w14:textId="77777777" w:rsidR="004E2C7C" w:rsidRDefault="004E2C7C" w:rsidP="004E2C7C">
      <w:pPr>
        <w:pStyle w:val="CommentText"/>
      </w:pPr>
      <w:r>
        <w:rPr>
          <w:rStyle w:val="CommentReference"/>
        </w:rPr>
        <w:annotationRef/>
      </w:r>
      <w:r>
        <w:t xml:space="preserve">It doesn’t?  It certainly does not preclude it. </w:t>
      </w:r>
    </w:p>
  </w:comment>
  <w:comment w:id="30" w:author="Brule, Joseph M" w:date="2016-06-03T11:22:00Z" w:initials="BJM">
    <w:p w14:paraId="1CED98C9" w14:textId="77777777" w:rsidR="004E2C7C" w:rsidRDefault="004E2C7C" w:rsidP="004E2C7C">
      <w:pPr>
        <w:pStyle w:val="CommentText"/>
      </w:pPr>
      <w:r>
        <w:rPr>
          <w:rStyle w:val="CommentReference"/>
        </w:rPr>
        <w:annotationRef/>
      </w:r>
      <w:r>
        <w:t>Rework</w:t>
      </w:r>
      <w:proofErr w:type="gramStart"/>
      <w:r>
        <w:t>;  state</w:t>
      </w:r>
      <w:proofErr w:type="gramEnd"/>
      <w:r>
        <w:t xml:space="preserve"> in terms of the need to manage the devices, how authentication and policies are used in conjunction with each other to provide authorization.  </w:t>
      </w:r>
    </w:p>
  </w:comment>
  <w:comment w:id="56" w:author="Brule, Joseph M" w:date="2016-06-03T11:22:00Z" w:initials="BJM">
    <w:p w14:paraId="620B1A61" w14:textId="77777777" w:rsidR="004E2C7C" w:rsidRDefault="004E2C7C" w:rsidP="004E2C7C">
      <w:pPr>
        <w:pStyle w:val="CommentText"/>
      </w:pPr>
      <w:r>
        <w:rPr>
          <w:rStyle w:val="CommentReference"/>
        </w:rPr>
        <w:annotationRef/>
      </w:r>
      <w:r>
        <w:t xml:space="preserve">This is an easy trap to fall into, at this point we are identifying the security functions, services, concerns etc. We are not ranking them in terms of priority, difficulty </w:t>
      </w:r>
      <w:proofErr w:type="spellStart"/>
      <w:r>
        <w:t>etc</w:t>
      </w:r>
      <w:proofErr w:type="spellEnd"/>
    </w:p>
  </w:comment>
  <w:comment w:id="59" w:author="dpk" w:date="2016-06-03T11:22:00Z" w:initials="dpk">
    <w:p w14:paraId="5EFFE064" w14:textId="77777777" w:rsidR="004E2C7C" w:rsidRDefault="004E2C7C" w:rsidP="004E2C7C">
      <w:pPr>
        <w:pStyle w:val="CommentText"/>
      </w:pPr>
      <w:r>
        <w:rPr>
          <w:rStyle w:val="CommentReference"/>
        </w:rPr>
        <w:annotationRef/>
      </w:r>
      <w:r>
        <w:t>This section applies to “Command and Control Framework” or “Management Plane”, not to a message format like OpenC2.  Actions and the following results of an operator SSH-</w:t>
      </w:r>
      <w:proofErr w:type="spellStart"/>
      <w:r>
        <w:t>ing</w:t>
      </w:r>
      <w:proofErr w:type="spellEnd"/>
      <w:r>
        <w:t xml:space="preserve"> into an actuator are subject to auditing and accounting. The OpenC2 protocol is faster than a manual operator; this section should highlight the auditing differences that result from scripted vs. manual C2.  If there are no enforcements within the current manual management plane, that deficiency is inherited by OpenC2, not caused by it.</w:t>
      </w:r>
    </w:p>
  </w:comment>
  <w:comment w:id="60" w:author="dpk" w:date="2016-06-03T11:22:00Z" w:initials="dpk">
    <w:p w14:paraId="0DA4DCF9" w14:textId="77777777" w:rsidR="00A0298F" w:rsidRDefault="00A0298F">
      <w:pPr>
        <w:pStyle w:val="CommentText"/>
      </w:pPr>
      <w:r>
        <w:rPr>
          <w:rStyle w:val="CommentReference"/>
        </w:rPr>
        <w:annotationRef/>
      </w:r>
      <w:r>
        <w:t>Non-repudiation is a Security Topic that must be addressed.  But “the current OpenC2 syntax”</w:t>
      </w:r>
      <w:r w:rsidR="007B5499">
        <w:t xml:space="preserve"> is not the issue – NR is applicable to banking transactions, email, contracts, </w:t>
      </w:r>
      <w:proofErr w:type="spellStart"/>
      <w:r w:rsidR="007B5499">
        <w:t>etc</w:t>
      </w:r>
      <w:proofErr w:type="spellEnd"/>
      <w:r w:rsidR="007B5499">
        <w:t>, without referring to “bank transaction syntax”, “email syntax”, or “electronic commerce message syntax”.   First discuss how NR will be achieved, and only then how that impacts OpenC2 payloads.  (Option 1: NR requires a unique message ID to be used in logging, etc.  That ID would be a hash of the payload or digital signature over the payload, not a field inside the payload.)</w:t>
      </w:r>
    </w:p>
  </w:comment>
  <w:comment w:id="61" w:author="Brule, Joseph M" w:date="2016-06-03T11:22:00Z" w:initials="BJM">
    <w:p w14:paraId="08BDE9CB" w14:textId="77777777" w:rsidR="00020223" w:rsidRDefault="00020223">
      <w:pPr>
        <w:pStyle w:val="CommentText"/>
      </w:pPr>
      <w:r>
        <w:rPr>
          <w:rStyle w:val="CommentReference"/>
        </w:rPr>
        <w:annotationRef/>
      </w:r>
      <w:r>
        <w:t xml:space="preserve">Integrity is an IA tenet.  MITM is an attack.  Avoid linking these </w:t>
      </w:r>
    </w:p>
  </w:comment>
  <w:comment w:id="67" w:author="dpk" w:date="2016-06-03T11:22:00Z" w:initials="dpk">
    <w:p w14:paraId="78BEC019" w14:textId="77777777" w:rsidR="00006F45" w:rsidRDefault="00006F45">
      <w:pPr>
        <w:pStyle w:val="CommentText"/>
      </w:pPr>
      <w:r>
        <w:rPr>
          <w:rStyle w:val="CommentReference"/>
        </w:rPr>
        <w:annotationRef/>
      </w:r>
      <w:r>
        <w:t>Can’t delete – Integrity must be addressed.  But authentication and integrity are inextricably linked – a message without integrity cannot be authenticated, and a message without authentication cannot be said to have integrity except against non-malicious errors (error detection / correction mechanisms).   Trust is also separate from authentication – a recipient must trust the authentication mechanism, not the sender of the message.</w:t>
      </w:r>
      <w:r w:rsidR="001C1111">
        <w:t xml:space="preserve">  A recipient does not “trust” a sender, it validates that the authenticated sender is authorized to request the action.</w:t>
      </w:r>
    </w:p>
  </w:comment>
  <w:comment w:id="62" w:author="Brule, Joseph M" w:date="2016-06-03T11:22:00Z" w:initials="BJM">
    <w:p w14:paraId="48DC777E" w14:textId="77777777" w:rsidR="00020223" w:rsidRDefault="00020223">
      <w:pPr>
        <w:pStyle w:val="CommentText"/>
      </w:pPr>
      <w:r>
        <w:rPr>
          <w:rStyle w:val="CommentReference"/>
        </w:rPr>
        <w:annotationRef/>
      </w:r>
      <w:r>
        <w:t>Rework or delete this.  The ‘questions’ are</w:t>
      </w:r>
      <w:proofErr w:type="gramStart"/>
      <w:r>
        <w:t>,  is</w:t>
      </w:r>
      <w:proofErr w:type="gramEnd"/>
      <w:r>
        <w:t xml:space="preserve"> this link authenticated? Is integrity assured?  Also, the actuator doesn’t need to ‘ask the question’.  </w:t>
      </w:r>
      <w:r w:rsidR="00650DF0">
        <w:t xml:space="preserve">The actuator may be </w:t>
      </w:r>
      <w:proofErr w:type="spellStart"/>
      <w:r w:rsidR="00650DF0">
        <w:t>proxied</w:t>
      </w:r>
      <w:proofErr w:type="spellEnd"/>
      <w:r w:rsidR="00650DF0">
        <w:t xml:space="preserve"> by a manager (think transport mode in a HAIPIE) </w:t>
      </w:r>
    </w:p>
  </w:comment>
  <w:comment w:id="71" w:author="Brule, Joseph M" w:date="2016-06-03T11:22:00Z" w:initials="BJM">
    <w:p w14:paraId="4CE0F2B7" w14:textId="77777777" w:rsidR="00392A01" w:rsidRDefault="00392A01">
      <w:pPr>
        <w:pStyle w:val="CommentText"/>
      </w:pPr>
      <w:r>
        <w:rPr>
          <w:rStyle w:val="CommentReference"/>
        </w:rPr>
        <w:annotationRef/>
      </w:r>
      <w:r>
        <w:t xml:space="preserve">This is key mgmt., create new subsection </w:t>
      </w:r>
    </w:p>
  </w:comment>
  <w:comment w:id="74" w:author="Brule, Joseph M" w:date="2016-06-03T11:22:00Z" w:initials="BJM">
    <w:p w14:paraId="6CCC3D6E" w14:textId="77777777" w:rsidR="00392A01" w:rsidRDefault="00392A01">
      <w:pPr>
        <w:pStyle w:val="CommentText"/>
      </w:pPr>
      <w:r>
        <w:rPr>
          <w:rStyle w:val="CommentReference"/>
        </w:rPr>
        <w:annotationRef/>
      </w:r>
      <w:r>
        <w:t xml:space="preserve">Rework in the context of why authenticate, any special considerations, challenges associated with device authentication </w:t>
      </w:r>
      <w:proofErr w:type="spellStart"/>
      <w:r>
        <w:t>etc</w:t>
      </w:r>
      <w:proofErr w:type="spellEnd"/>
    </w:p>
  </w:comment>
  <w:comment w:id="78" w:author="Brule, Joseph M" w:date="2016-06-03T11:22:00Z" w:initials="BJM">
    <w:p w14:paraId="725D94D3" w14:textId="77777777" w:rsidR="00392A01" w:rsidRDefault="00392A01">
      <w:pPr>
        <w:pStyle w:val="CommentText"/>
      </w:pPr>
      <w:r>
        <w:rPr>
          <w:rStyle w:val="CommentReference"/>
        </w:rPr>
        <w:annotationRef/>
      </w:r>
      <w:r>
        <w:t xml:space="preserve">It doesn’t?  It certainly does not preclude it. </w:t>
      </w:r>
    </w:p>
  </w:comment>
  <w:comment w:id="107" w:author="Brule, Joseph M" w:date="2016-06-03T11:22:00Z" w:initials="BJM">
    <w:p w14:paraId="0B236A34" w14:textId="77777777" w:rsidR="00392A01" w:rsidRDefault="00392A01">
      <w:pPr>
        <w:pStyle w:val="CommentText"/>
      </w:pPr>
      <w:r>
        <w:rPr>
          <w:rStyle w:val="CommentReference"/>
        </w:rPr>
        <w:annotationRef/>
      </w:r>
      <w:r>
        <w:t>Rework</w:t>
      </w:r>
      <w:proofErr w:type="gramStart"/>
      <w:r>
        <w:t>;  state</w:t>
      </w:r>
      <w:proofErr w:type="gramEnd"/>
      <w:r>
        <w:t xml:space="preserve"> in terms of the need to manage the devices, how authentication and policies are used in conjunction with each other to provide authorization.  </w:t>
      </w:r>
    </w:p>
  </w:comment>
  <w:comment w:id="153" w:author="Brule, Joseph M" w:date="2016-06-03T11:22:00Z" w:initials="BJM">
    <w:p w14:paraId="68ADF0A1" w14:textId="77777777" w:rsidR="003A5AE0" w:rsidRDefault="003A5AE0">
      <w:pPr>
        <w:pStyle w:val="CommentText"/>
      </w:pPr>
      <w:r>
        <w:rPr>
          <w:rStyle w:val="CommentReference"/>
        </w:rPr>
        <w:annotationRef/>
      </w:r>
      <w:r>
        <w:t xml:space="preserve">This is an easy trap to fall into, at this point we are identifying </w:t>
      </w:r>
      <w:r w:rsidR="0053435A">
        <w:t xml:space="preserve">the security functions, services, concerns etc. We are not ranking them in terms of priority, difficulty </w:t>
      </w:r>
      <w:proofErr w:type="spellStart"/>
      <w:r w:rsidR="0053435A">
        <w:t>etc</w:t>
      </w:r>
      <w:proofErr w:type="spellEnd"/>
    </w:p>
  </w:comment>
  <w:comment w:id="161" w:author="dpk" w:date="2016-06-03T11:22:00Z" w:initials="dpk">
    <w:p w14:paraId="73F542FA" w14:textId="77777777" w:rsidR="001C1111" w:rsidRDefault="001C1111">
      <w:pPr>
        <w:pStyle w:val="CommentText"/>
      </w:pPr>
      <w:r>
        <w:rPr>
          <w:rStyle w:val="CommentReference"/>
        </w:rPr>
        <w:annotationRef/>
      </w:r>
      <w:r>
        <w:t xml:space="preserve">This </w:t>
      </w:r>
      <w:r w:rsidR="0063578B">
        <w:t>section applies to</w:t>
      </w:r>
      <w:r>
        <w:t xml:space="preserve"> “Command and Control Framework” or “Management Plane”, not to a message format like OpenC2.  Actions and the following results of an operator SSH-</w:t>
      </w:r>
      <w:proofErr w:type="spellStart"/>
      <w:r>
        <w:t>ing</w:t>
      </w:r>
      <w:proofErr w:type="spellEnd"/>
      <w:r>
        <w:t xml:space="preserve"> into an actuator are subj</w:t>
      </w:r>
      <w:r w:rsidR="0063578B">
        <w:t>ect to auditing and accounting. T</w:t>
      </w:r>
      <w:r>
        <w:t>he OpenC2 protocol is faster than a manual op</w:t>
      </w:r>
      <w:r w:rsidR="0063578B">
        <w:t>erator; this section should highlight the auditing differences that result from scripted vs. manual C2.  If there are no enforcements within the current manual management plane, that deficiency is inherited by OpenC2, not caused by it.</w:t>
      </w:r>
    </w:p>
  </w:comment>
  <w:comment w:id="162" w:author="Brule, Joseph M" w:date="2016-06-03T11:22:00Z" w:initials="BJM">
    <w:p w14:paraId="23175FA4" w14:textId="77777777" w:rsidR="0053435A" w:rsidRDefault="0053435A">
      <w:pPr>
        <w:pStyle w:val="CommentText"/>
      </w:pPr>
      <w:r>
        <w:rPr>
          <w:rStyle w:val="CommentReference"/>
        </w:rPr>
        <w:annotationRef/>
      </w:r>
      <w:r>
        <w:t xml:space="preserve">Replay is an attack, not an IA tenet or service.  Identify the IA service and avoid linking to a specific attack.  </w:t>
      </w:r>
      <w:proofErr w:type="spellStart"/>
      <w:r>
        <w:t>Also</w:t>
      </w:r>
      <w:proofErr w:type="gramStart"/>
      <w:r>
        <w:t>,one</w:t>
      </w:r>
      <w:proofErr w:type="spellEnd"/>
      <w:proofErr w:type="gramEnd"/>
      <w:r>
        <w:t xml:space="preserve"> of the design principles that was discussed were idempotent and if practical the actor model so much of the replay attack is mitigated.  </w:t>
      </w:r>
    </w:p>
  </w:comment>
  <w:comment w:id="164" w:author="Brule, Joseph M" w:date="2016-06-03T11:22:00Z" w:initials="BJM">
    <w:p w14:paraId="52BCE2EE" w14:textId="77777777" w:rsidR="0053435A" w:rsidRDefault="0053435A">
      <w:pPr>
        <w:pStyle w:val="CommentText"/>
      </w:pPr>
      <w:r>
        <w:rPr>
          <w:rStyle w:val="CommentReference"/>
        </w:rPr>
        <w:annotationRef/>
      </w:r>
      <w:r>
        <w:t xml:space="preserve">What we are talking about here is the use of policy/ managerial controls to provide additional security.  Would prefer the tone of the paper to be written so that it uses </w:t>
      </w:r>
      <w:r w:rsidR="00F82B96">
        <w:t>NIST 800-53 language (technical controls, managerial controls, operational controls) and avoid terms like ‘blindly act’…</w:t>
      </w:r>
    </w:p>
  </w:comment>
  <w:comment w:id="165" w:author="Brule, Joseph M" w:date="2016-06-03T11:22:00Z" w:initials="BJM">
    <w:p w14:paraId="335AA1D3" w14:textId="77777777" w:rsidR="00F82B96" w:rsidRDefault="00F82B96">
      <w:pPr>
        <w:pStyle w:val="CommentText"/>
      </w:pPr>
      <w:r>
        <w:rPr>
          <w:rStyle w:val="CommentReference"/>
        </w:rPr>
        <w:annotationRef/>
      </w:r>
      <w:r>
        <w:t xml:space="preserve">?? </w:t>
      </w:r>
      <w:proofErr w:type="gramStart"/>
      <w:r>
        <w:t>security</w:t>
      </w:r>
      <w:proofErr w:type="gramEnd"/>
      <w:r>
        <w:t xml:space="preserve"> impact on performance?  </w:t>
      </w:r>
    </w:p>
  </w:comment>
  <w:comment w:id="166" w:author="Brule, Joseph M" w:date="2016-06-03T11:22:00Z" w:initials="BJM">
    <w:p w14:paraId="36FEDB91" w14:textId="77777777" w:rsidR="00F82B96" w:rsidRDefault="00F82B96">
      <w:pPr>
        <w:pStyle w:val="CommentText"/>
      </w:pPr>
      <w:r>
        <w:rPr>
          <w:rStyle w:val="CommentReference"/>
        </w:rPr>
        <w:annotationRef/>
      </w:r>
      <w:r>
        <w:t xml:space="preserve">Agree with this philosophy for more than encryption. The ‘default’ </w:t>
      </w:r>
      <w:proofErr w:type="spellStart"/>
      <w:r>
        <w:t>sb</w:t>
      </w:r>
      <w:proofErr w:type="spellEnd"/>
      <w:r>
        <w:t xml:space="preserve"> for all security related matters and if it is not practical, then add modifiers …</w:t>
      </w:r>
    </w:p>
  </w:comment>
  <w:comment w:id="167" w:author="Brule, Joseph M" w:date="2016-06-03T11:22:00Z" w:initials="BJM">
    <w:p w14:paraId="6A3A2131" w14:textId="77777777" w:rsidR="00F82B96" w:rsidRDefault="00F82B96">
      <w:pPr>
        <w:pStyle w:val="CommentText"/>
      </w:pPr>
      <w:r>
        <w:rPr>
          <w:rStyle w:val="CommentReference"/>
        </w:rPr>
        <w:annotationRef/>
      </w:r>
      <w:r>
        <w:t xml:space="preserve">?? What is a domain based system?  </w:t>
      </w:r>
    </w:p>
  </w:comment>
  <w:comment w:id="168" w:author="Brule, Joseph M" w:date="2016-06-03T11:22:00Z" w:initials="BJM">
    <w:p w14:paraId="531834A2" w14:textId="77777777" w:rsidR="00F82B96" w:rsidRDefault="00F82B96">
      <w:pPr>
        <w:pStyle w:val="CommentText"/>
      </w:pPr>
      <w:r>
        <w:rPr>
          <w:rStyle w:val="CommentReference"/>
        </w:rPr>
        <w:annotationRef/>
      </w:r>
      <w:r>
        <w:t xml:space="preserve">?? KMI is an NSA program, I suspect the author meant key management.  I think what you are talking about is a distributed vs central mgmt. and you are talking about an inherited vs </w:t>
      </w:r>
      <w:r w:rsidR="00A114E2">
        <w:t>explicit trust model</w:t>
      </w:r>
    </w:p>
  </w:comment>
  <w:comment w:id="169" w:author="dpk" w:date="2016-06-03T11:22:00Z" w:initials="dpk">
    <w:p w14:paraId="62A810E7" w14:textId="77777777" w:rsidR="0087657E" w:rsidRDefault="0063578B">
      <w:pPr>
        <w:pStyle w:val="CommentText"/>
      </w:pPr>
      <w:r>
        <w:rPr>
          <w:rStyle w:val="CommentReference"/>
        </w:rPr>
        <w:annotationRef/>
      </w:r>
      <w:r>
        <w:t xml:space="preserve">Reword this to say that input validation is an absolute requirement. </w:t>
      </w:r>
      <w:r w:rsidR="00317EF6">
        <w:t xml:space="preserve"> It must be possible to receive any arbitrary string of bytes and determine if it is a valid OpenC2 command.  As long as every possible element is validated against a controlled vocabulary, being optional is not a problem</w:t>
      </w:r>
      <w:r>
        <w:t>.</w:t>
      </w:r>
      <w:r w:rsidR="00317EF6">
        <w:t xml:space="preserve">  Security problems arise from accepting </w:t>
      </w:r>
      <w:proofErr w:type="spellStart"/>
      <w:r w:rsidR="00317EF6">
        <w:t>unvalidated</w:t>
      </w:r>
      <w:proofErr w:type="spellEnd"/>
      <w:r w:rsidR="00317EF6">
        <w:t xml:space="preserve"> input (elements that are not present in the language definition).</w:t>
      </w:r>
    </w:p>
    <w:p w14:paraId="649D56E4" w14:textId="77777777" w:rsidR="0087657E" w:rsidRDefault="0087657E">
      <w:pPr>
        <w:pStyle w:val="CommentText"/>
      </w:pPr>
    </w:p>
    <w:p w14:paraId="031B5507" w14:textId="77777777" w:rsidR="0063578B" w:rsidRDefault="00317EF6">
      <w:pPr>
        <w:pStyle w:val="CommentText"/>
      </w:pPr>
      <w:r>
        <w:t xml:space="preserve">This is directly tied to Introduction bullet 3 </w:t>
      </w:r>
      <w:r w:rsidR="0087657E">
        <w:t>–</w:t>
      </w:r>
      <w:r>
        <w:t xml:space="preserve"> </w:t>
      </w:r>
      <w:proofErr w:type="spellStart"/>
      <w:r>
        <w:t>unvalidated</w:t>
      </w:r>
      <w:proofErr w:type="spellEnd"/>
      <w:r w:rsidR="0087657E">
        <w:t xml:space="preserve"> input creates an enriched adversary environment.</w:t>
      </w:r>
    </w:p>
  </w:comment>
  <w:comment w:id="172" w:author="Brule, Joseph M" w:date="2016-06-03T11:22:00Z" w:initials="BJM">
    <w:p w14:paraId="4A99AC1C" w14:textId="77777777" w:rsidR="00A114E2" w:rsidRDefault="00A114E2">
      <w:pPr>
        <w:pStyle w:val="CommentText"/>
      </w:pPr>
      <w:r>
        <w:rPr>
          <w:rStyle w:val="CommentReference"/>
        </w:rPr>
        <w:annotationRef/>
      </w:r>
      <w:r>
        <w:t xml:space="preserve">Agree this is a matter that needs to be considered, but try to reword it so it is more generic (rather than DOD speak)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BC49A" w15:done="0"/>
  <w15:commentEx w15:paraId="6B71F3DA" w15:done="0"/>
  <w15:commentEx w15:paraId="36184D29" w15:done="0"/>
  <w15:commentEx w15:paraId="5D54E54D" w15:done="0"/>
  <w15:commentEx w15:paraId="1CED98C9" w15:done="0"/>
  <w15:commentEx w15:paraId="620B1A61" w15:done="0"/>
  <w15:commentEx w15:paraId="5EFFE064" w15:done="0"/>
  <w15:commentEx w15:paraId="0DA4DCF9" w15:done="0"/>
  <w15:commentEx w15:paraId="08BDE9CB" w15:done="0"/>
  <w15:commentEx w15:paraId="78BEC019" w15:done="0"/>
  <w15:commentEx w15:paraId="48DC777E" w15:done="0"/>
  <w15:commentEx w15:paraId="4CE0F2B7" w15:done="0"/>
  <w15:commentEx w15:paraId="6CCC3D6E" w15:done="0"/>
  <w15:commentEx w15:paraId="725D94D3" w15:done="0"/>
  <w15:commentEx w15:paraId="0B236A34" w15:done="0"/>
  <w15:commentEx w15:paraId="68ADF0A1" w15:done="0"/>
  <w15:commentEx w15:paraId="73F542FA" w15:done="0"/>
  <w15:commentEx w15:paraId="23175FA4" w15:done="0"/>
  <w15:commentEx w15:paraId="52BCE2EE" w15:done="0"/>
  <w15:commentEx w15:paraId="335AA1D3" w15:done="0"/>
  <w15:commentEx w15:paraId="36FEDB91" w15:done="0"/>
  <w15:commentEx w15:paraId="6A3A2131" w15:done="0"/>
  <w15:commentEx w15:paraId="531834A2" w15:done="0"/>
  <w15:commentEx w15:paraId="031B5507" w15:done="0"/>
  <w15:commentEx w15:paraId="4A99AC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263"/>
    <w:multiLevelType w:val="hybridMultilevel"/>
    <w:tmpl w:val="2F7E5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Larmie">
    <w15:presenceInfo w15:providerId="AD" w15:userId="S-1-5-21-2526096711-638719101-2764130213-2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CB"/>
    <w:rsid w:val="00006F45"/>
    <w:rsid w:val="00010389"/>
    <w:rsid w:val="00020223"/>
    <w:rsid w:val="000A450C"/>
    <w:rsid w:val="000C546F"/>
    <w:rsid w:val="000D69D7"/>
    <w:rsid w:val="00122CAC"/>
    <w:rsid w:val="001A4D6E"/>
    <w:rsid w:val="001B1D4D"/>
    <w:rsid w:val="001C1111"/>
    <w:rsid w:val="001D3129"/>
    <w:rsid w:val="00203115"/>
    <w:rsid w:val="002159BE"/>
    <w:rsid w:val="002269FC"/>
    <w:rsid w:val="00273E7C"/>
    <w:rsid w:val="002935B9"/>
    <w:rsid w:val="00294841"/>
    <w:rsid w:val="002C06E4"/>
    <w:rsid w:val="002C1330"/>
    <w:rsid w:val="00317EF6"/>
    <w:rsid w:val="00321ECB"/>
    <w:rsid w:val="00327462"/>
    <w:rsid w:val="00392A01"/>
    <w:rsid w:val="003A5AE0"/>
    <w:rsid w:val="00400BA5"/>
    <w:rsid w:val="00433C8E"/>
    <w:rsid w:val="00444C44"/>
    <w:rsid w:val="004B4C97"/>
    <w:rsid w:val="004C17CD"/>
    <w:rsid w:val="004C3214"/>
    <w:rsid w:val="004C7E18"/>
    <w:rsid w:val="004E2C7C"/>
    <w:rsid w:val="00527D8B"/>
    <w:rsid w:val="0053435A"/>
    <w:rsid w:val="00592A14"/>
    <w:rsid w:val="005D0508"/>
    <w:rsid w:val="005F388C"/>
    <w:rsid w:val="0061253E"/>
    <w:rsid w:val="0063578B"/>
    <w:rsid w:val="00650DF0"/>
    <w:rsid w:val="006C3DD9"/>
    <w:rsid w:val="006F2857"/>
    <w:rsid w:val="00745EA3"/>
    <w:rsid w:val="007B5499"/>
    <w:rsid w:val="007E5505"/>
    <w:rsid w:val="008152A7"/>
    <w:rsid w:val="00862DA4"/>
    <w:rsid w:val="0087657E"/>
    <w:rsid w:val="008C793D"/>
    <w:rsid w:val="008D66E9"/>
    <w:rsid w:val="008E01C5"/>
    <w:rsid w:val="00924E2E"/>
    <w:rsid w:val="00932721"/>
    <w:rsid w:val="00954B9C"/>
    <w:rsid w:val="0096075A"/>
    <w:rsid w:val="00977515"/>
    <w:rsid w:val="009B3A12"/>
    <w:rsid w:val="009D5047"/>
    <w:rsid w:val="00A0298F"/>
    <w:rsid w:val="00A114E2"/>
    <w:rsid w:val="00AB1300"/>
    <w:rsid w:val="00AD50D1"/>
    <w:rsid w:val="00AF2BD7"/>
    <w:rsid w:val="00B03233"/>
    <w:rsid w:val="00B23387"/>
    <w:rsid w:val="00BA3C30"/>
    <w:rsid w:val="00C0113D"/>
    <w:rsid w:val="00C23FDD"/>
    <w:rsid w:val="00C77A30"/>
    <w:rsid w:val="00CE349E"/>
    <w:rsid w:val="00CF24F5"/>
    <w:rsid w:val="00DD67C8"/>
    <w:rsid w:val="00DF667F"/>
    <w:rsid w:val="00E17863"/>
    <w:rsid w:val="00E415E6"/>
    <w:rsid w:val="00EB6BEB"/>
    <w:rsid w:val="00EF30D5"/>
    <w:rsid w:val="00F4678B"/>
    <w:rsid w:val="00F546F3"/>
    <w:rsid w:val="00F8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1F01"/>
  <w15:docId w15:val="{656F113F-AD6C-443E-B3D2-5443DFB4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6707">
      <w:bodyDiv w:val="1"/>
      <w:marLeft w:val="0"/>
      <w:marRight w:val="0"/>
      <w:marTop w:val="0"/>
      <w:marBottom w:val="0"/>
      <w:divBdr>
        <w:top w:val="none" w:sz="0" w:space="0" w:color="auto"/>
        <w:left w:val="none" w:sz="0" w:space="0" w:color="auto"/>
        <w:bottom w:val="none" w:sz="0" w:space="0" w:color="auto"/>
        <w:right w:val="none" w:sz="0" w:space="0" w:color="auto"/>
      </w:divBdr>
    </w:div>
    <w:div w:id="17212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Izzi</dc:creator>
  <cp:lastModifiedBy>Michael Larmie</cp:lastModifiedBy>
  <cp:revision>2</cp:revision>
  <cp:lastPrinted>2016-06-07T16:52:00Z</cp:lastPrinted>
  <dcterms:created xsi:type="dcterms:W3CDTF">2016-06-09T16:40:00Z</dcterms:created>
  <dcterms:modified xsi:type="dcterms:W3CDTF">2016-06-09T16:40:00Z</dcterms:modified>
</cp:coreProperties>
</file>